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511C5" w14:textId="77777777" w:rsidR="001F0F07" w:rsidRPr="00050A81" w:rsidRDefault="001F0F07" w:rsidP="00050A81"/>
    <w:p w14:paraId="3B978B48" w14:textId="77777777" w:rsidR="001F0F07" w:rsidRPr="00050A81" w:rsidRDefault="001F0F07" w:rsidP="00050A81"/>
    <w:p w14:paraId="3FC72565" w14:textId="77777777" w:rsidR="001F0F07" w:rsidRPr="00050A81" w:rsidRDefault="00050A81" w:rsidP="00050A81">
      <w:pPr>
        <w:jc w:val="center"/>
        <w:rPr>
          <w:b/>
          <w:sz w:val="28"/>
          <w:szCs w:val="28"/>
        </w:rPr>
      </w:pPr>
      <w:r w:rsidRPr="00050A81">
        <w:rPr>
          <w:b/>
          <w:sz w:val="28"/>
          <w:szCs w:val="28"/>
        </w:rPr>
        <w:t>FACULDADE SENAC GOIÁS</w:t>
      </w:r>
    </w:p>
    <w:p w14:paraId="55F25E2B" w14:textId="77777777" w:rsidR="001F0F07" w:rsidRPr="00050A81" w:rsidRDefault="001F0F07" w:rsidP="00050A81">
      <w:pPr>
        <w:jc w:val="center"/>
        <w:rPr>
          <w:b/>
          <w:sz w:val="28"/>
          <w:szCs w:val="28"/>
        </w:rPr>
      </w:pPr>
    </w:p>
    <w:p w14:paraId="4E138697" w14:textId="77777777" w:rsidR="001F0F07" w:rsidRPr="00050A81" w:rsidRDefault="001F0F07" w:rsidP="00050A81">
      <w:pPr>
        <w:jc w:val="center"/>
        <w:rPr>
          <w:b/>
          <w:sz w:val="28"/>
          <w:szCs w:val="28"/>
        </w:rPr>
      </w:pPr>
    </w:p>
    <w:p w14:paraId="5E1F2911" w14:textId="77777777" w:rsidR="001F0F07" w:rsidRPr="00050A81" w:rsidRDefault="001F0F07" w:rsidP="00050A81">
      <w:pPr>
        <w:jc w:val="center"/>
        <w:rPr>
          <w:b/>
          <w:sz w:val="28"/>
          <w:szCs w:val="28"/>
        </w:rPr>
      </w:pPr>
    </w:p>
    <w:p w14:paraId="6C7765B0" w14:textId="77777777" w:rsidR="00050A81" w:rsidRPr="00050A81" w:rsidRDefault="00050A81" w:rsidP="00050A81">
      <w:pPr>
        <w:jc w:val="center"/>
        <w:rPr>
          <w:b/>
          <w:sz w:val="28"/>
          <w:szCs w:val="28"/>
        </w:rPr>
      </w:pPr>
    </w:p>
    <w:p w14:paraId="3B84FC16" w14:textId="77777777" w:rsidR="00050A81" w:rsidRPr="00050A81" w:rsidRDefault="00050A81" w:rsidP="00050A81">
      <w:pPr>
        <w:jc w:val="center"/>
        <w:rPr>
          <w:b/>
          <w:sz w:val="28"/>
          <w:szCs w:val="28"/>
        </w:rPr>
      </w:pPr>
    </w:p>
    <w:p w14:paraId="77C7A83D" w14:textId="77777777" w:rsidR="00050A81" w:rsidRPr="00050A81" w:rsidRDefault="00050A81" w:rsidP="00050A81">
      <w:pPr>
        <w:jc w:val="center"/>
        <w:rPr>
          <w:b/>
          <w:sz w:val="28"/>
          <w:szCs w:val="28"/>
        </w:rPr>
      </w:pPr>
    </w:p>
    <w:p w14:paraId="418E1A9B" w14:textId="77777777" w:rsidR="001F0F07" w:rsidRPr="00050A81" w:rsidRDefault="00050A81" w:rsidP="00050A81">
      <w:pPr>
        <w:jc w:val="center"/>
        <w:rPr>
          <w:b/>
          <w:sz w:val="28"/>
          <w:szCs w:val="28"/>
        </w:rPr>
      </w:pPr>
      <w:r w:rsidRPr="00050A81">
        <w:rPr>
          <w:b/>
          <w:sz w:val="28"/>
          <w:szCs w:val="28"/>
        </w:rPr>
        <w:t>PROJETO INTEGRADOR</w:t>
      </w:r>
    </w:p>
    <w:p w14:paraId="039F7C43" w14:textId="77777777" w:rsidR="001F0F07" w:rsidRPr="00050A81" w:rsidRDefault="001F0F07" w:rsidP="00050A81">
      <w:pPr>
        <w:jc w:val="center"/>
        <w:rPr>
          <w:b/>
          <w:sz w:val="28"/>
          <w:szCs w:val="28"/>
        </w:rPr>
      </w:pPr>
    </w:p>
    <w:p w14:paraId="186EC28D" w14:textId="77777777" w:rsidR="001F0F07" w:rsidRPr="00050A81" w:rsidRDefault="001F0F07" w:rsidP="00050A81">
      <w:pPr>
        <w:jc w:val="center"/>
        <w:rPr>
          <w:b/>
          <w:sz w:val="28"/>
          <w:szCs w:val="28"/>
        </w:rPr>
      </w:pPr>
    </w:p>
    <w:p w14:paraId="6C2A5524" w14:textId="77777777" w:rsidR="001F0F07" w:rsidRPr="00050A81" w:rsidRDefault="001F0F07" w:rsidP="00050A81">
      <w:pPr>
        <w:jc w:val="center"/>
        <w:rPr>
          <w:b/>
          <w:sz w:val="28"/>
          <w:szCs w:val="28"/>
        </w:rPr>
      </w:pPr>
    </w:p>
    <w:p w14:paraId="2F112F94" w14:textId="77777777" w:rsidR="001F0F07" w:rsidRPr="00050A81" w:rsidRDefault="001F0F07" w:rsidP="00050A81">
      <w:pPr>
        <w:jc w:val="center"/>
        <w:rPr>
          <w:b/>
          <w:sz w:val="28"/>
          <w:szCs w:val="28"/>
        </w:rPr>
      </w:pPr>
    </w:p>
    <w:p w14:paraId="415B1104" w14:textId="38F9DEF8" w:rsidR="001F0F07" w:rsidRPr="00050A81" w:rsidRDefault="00050A81" w:rsidP="00050A81">
      <w:pPr>
        <w:jc w:val="center"/>
        <w:rPr>
          <w:b/>
          <w:sz w:val="28"/>
          <w:szCs w:val="28"/>
        </w:rPr>
      </w:pPr>
      <w:r w:rsidRPr="00050A81">
        <w:rPr>
          <w:b/>
          <w:sz w:val="28"/>
          <w:szCs w:val="28"/>
        </w:rPr>
        <w:t>CURSO SUPERIOR DE TECNOLOGIA EM</w:t>
      </w:r>
    </w:p>
    <w:p w14:paraId="5DA88E88" w14:textId="77777777" w:rsidR="001F0F07" w:rsidRPr="00050A81" w:rsidRDefault="00050A81" w:rsidP="00050A81">
      <w:pPr>
        <w:jc w:val="center"/>
        <w:rPr>
          <w:b/>
          <w:sz w:val="28"/>
          <w:szCs w:val="28"/>
        </w:rPr>
      </w:pPr>
      <w:r w:rsidRPr="00050A81">
        <w:rPr>
          <w:b/>
          <w:sz w:val="28"/>
          <w:szCs w:val="28"/>
        </w:rPr>
        <w:t>ANÁLISE E DESENVOLVIMENTO DE SISTEMAS</w:t>
      </w:r>
    </w:p>
    <w:p w14:paraId="2670ED92" w14:textId="77777777" w:rsidR="001F0F07" w:rsidRPr="00050A81" w:rsidRDefault="001F0F07" w:rsidP="00050A81">
      <w:pPr>
        <w:jc w:val="center"/>
        <w:rPr>
          <w:b/>
          <w:sz w:val="28"/>
          <w:szCs w:val="28"/>
        </w:rPr>
      </w:pPr>
    </w:p>
    <w:p w14:paraId="5556BEAC" w14:textId="77777777" w:rsidR="001F0F07" w:rsidRPr="00050A81" w:rsidRDefault="001F0F07" w:rsidP="00050A81">
      <w:pPr>
        <w:jc w:val="center"/>
        <w:rPr>
          <w:b/>
          <w:sz w:val="28"/>
          <w:szCs w:val="28"/>
        </w:rPr>
      </w:pPr>
    </w:p>
    <w:p w14:paraId="7BDDB502" w14:textId="77777777" w:rsidR="001F0F07" w:rsidRPr="00050A81" w:rsidRDefault="00050A81" w:rsidP="00050A81">
      <w:pPr>
        <w:jc w:val="center"/>
        <w:rPr>
          <w:b/>
          <w:sz w:val="28"/>
          <w:szCs w:val="28"/>
        </w:rPr>
      </w:pPr>
      <w:r w:rsidRPr="00050A81">
        <w:rPr>
          <w:b/>
          <w:sz w:val="28"/>
          <w:szCs w:val="28"/>
        </w:rPr>
        <w:t>2º PERÍODO</w:t>
      </w:r>
    </w:p>
    <w:p w14:paraId="0375F67B" w14:textId="77777777" w:rsidR="001F0F07" w:rsidRPr="00050A81" w:rsidRDefault="001F0F07" w:rsidP="00050A81">
      <w:pPr>
        <w:jc w:val="center"/>
        <w:rPr>
          <w:b/>
          <w:sz w:val="28"/>
          <w:szCs w:val="28"/>
        </w:rPr>
      </w:pPr>
    </w:p>
    <w:p w14:paraId="5F7D7DC3" w14:textId="77777777" w:rsidR="00050A81" w:rsidRPr="00050A81" w:rsidRDefault="00050A81" w:rsidP="00050A81">
      <w:pPr>
        <w:jc w:val="center"/>
        <w:rPr>
          <w:b/>
          <w:sz w:val="28"/>
          <w:szCs w:val="28"/>
        </w:rPr>
      </w:pPr>
    </w:p>
    <w:p w14:paraId="6C4E7AB4" w14:textId="77777777" w:rsidR="00050A81" w:rsidRPr="00050A81" w:rsidRDefault="00050A81" w:rsidP="00050A81">
      <w:pPr>
        <w:jc w:val="center"/>
        <w:rPr>
          <w:b/>
          <w:sz w:val="28"/>
          <w:szCs w:val="28"/>
        </w:rPr>
      </w:pPr>
    </w:p>
    <w:p w14:paraId="19C63591" w14:textId="77777777" w:rsidR="00050A81" w:rsidRPr="00050A81" w:rsidRDefault="00050A81" w:rsidP="00050A81">
      <w:pPr>
        <w:jc w:val="center"/>
        <w:rPr>
          <w:b/>
          <w:sz w:val="28"/>
          <w:szCs w:val="28"/>
        </w:rPr>
      </w:pPr>
    </w:p>
    <w:p w14:paraId="6401BDFC" w14:textId="77777777" w:rsidR="00050A81" w:rsidRPr="00050A81" w:rsidRDefault="00050A81" w:rsidP="00050A81">
      <w:pPr>
        <w:jc w:val="center"/>
        <w:rPr>
          <w:b/>
          <w:sz w:val="28"/>
          <w:szCs w:val="28"/>
        </w:rPr>
      </w:pPr>
    </w:p>
    <w:p w14:paraId="31E2633C" w14:textId="77777777" w:rsidR="00050A81" w:rsidRPr="00050A81" w:rsidRDefault="00050A81" w:rsidP="00050A81">
      <w:pPr>
        <w:jc w:val="center"/>
        <w:rPr>
          <w:b/>
          <w:sz w:val="28"/>
          <w:szCs w:val="28"/>
        </w:rPr>
      </w:pPr>
    </w:p>
    <w:p w14:paraId="5505C3D8" w14:textId="77777777" w:rsidR="00050A81" w:rsidRPr="00050A81" w:rsidRDefault="00050A81" w:rsidP="00050A81">
      <w:pPr>
        <w:jc w:val="center"/>
        <w:rPr>
          <w:b/>
          <w:sz w:val="28"/>
          <w:szCs w:val="28"/>
        </w:rPr>
      </w:pPr>
    </w:p>
    <w:p w14:paraId="59372782" w14:textId="77777777" w:rsidR="00050A81" w:rsidRPr="00050A81" w:rsidRDefault="00050A81" w:rsidP="00050A81">
      <w:pPr>
        <w:jc w:val="center"/>
        <w:rPr>
          <w:b/>
          <w:sz w:val="28"/>
          <w:szCs w:val="28"/>
        </w:rPr>
      </w:pPr>
    </w:p>
    <w:p w14:paraId="33F3919A" w14:textId="77777777" w:rsidR="00050A81" w:rsidRPr="00050A81" w:rsidRDefault="00050A81" w:rsidP="00050A81">
      <w:pPr>
        <w:jc w:val="center"/>
        <w:rPr>
          <w:b/>
          <w:sz w:val="28"/>
          <w:szCs w:val="28"/>
        </w:rPr>
      </w:pPr>
    </w:p>
    <w:p w14:paraId="22257F96" w14:textId="5745C955" w:rsidR="001F0F07" w:rsidRPr="00050A81" w:rsidRDefault="00050A81" w:rsidP="00050A81">
      <w:pPr>
        <w:jc w:val="center"/>
        <w:rPr>
          <w:b/>
          <w:sz w:val="28"/>
          <w:szCs w:val="28"/>
        </w:rPr>
      </w:pPr>
      <w:r w:rsidRPr="00050A81">
        <w:rPr>
          <w:b/>
          <w:sz w:val="28"/>
          <w:szCs w:val="28"/>
        </w:rPr>
        <w:t>GOIÂNIA / 2019-</w:t>
      </w:r>
      <w:r w:rsidR="00266661">
        <w:rPr>
          <w:b/>
          <w:sz w:val="28"/>
          <w:szCs w:val="28"/>
        </w:rPr>
        <w:t>2</w:t>
      </w:r>
    </w:p>
    <w:p w14:paraId="139C71A4" w14:textId="77777777" w:rsidR="001F0F07" w:rsidRPr="00050A81" w:rsidRDefault="001F0F07" w:rsidP="00050A81">
      <w:pPr>
        <w:sectPr w:rsidR="001F0F07" w:rsidRPr="00050A81">
          <w:headerReference w:type="default" r:id="rId8"/>
          <w:type w:val="continuous"/>
          <w:pgSz w:w="12240" w:h="15840"/>
          <w:pgMar w:top="1560" w:right="600" w:bottom="280" w:left="620" w:header="720" w:footer="720" w:gutter="0"/>
          <w:cols w:space="720"/>
        </w:sectPr>
      </w:pPr>
    </w:p>
    <w:p w14:paraId="73C05360" w14:textId="77777777" w:rsidR="001F0F07" w:rsidRPr="00050A81" w:rsidRDefault="001F0F07" w:rsidP="00050A81"/>
    <w:p w14:paraId="344B8FEC" w14:textId="77777777" w:rsidR="001F0F07" w:rsidRPr="00050A81" w:rsidRDefault="00D83747" w:rsidP="00050A81">
      <w:r w:rsidRPr="00050A81">
        <w:t>Histórico das alterações</w:t>
      </w:r>
    </w:p>
    <w:p w14:paraId="51DD28ED" w14:textId="77777777" w:rsidR="001F0F07" w:rsidRPr="00050A81" w:rsidRDefault="001F0F07" w:rsidP="00050A81"/>
    <w:p w14:paraId="2C77DDEC" w14:textId="77777777" w:rsidR="001F0F07" w:rsidRPr="00050A81" w:rsidRDefault="001F0F07" w:rsidP="00050A81"/>
    <w:tbl>
      <w:tblPr>
        <w:tblStyle w:val="TableNormal"/>
        <w:tblW w:w="0" w:type="auto"/>
        <w:tblInd w:w="10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2693"/>
        <w:gridCol w:w="6401"/>
      </w:tblGrid>
      <w:tr w:rsidR="001F0F07" w:rsidRPr="00050A81" w14:paraId="6B5C0402" w14:textId="77777777">
        <w:trPr>
          <w:trHeight w:val="287"/>
        </w:trPr>
        <w:tc>
          <w:tcPr>
            <w:tcW w:w="107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0D8967B3" w14:textId="565337EF" w:rsidR="001F0F07" w:rsidRPr="00050A81" w:rsidRDefault="00D83747" w:rsidP="00050A81">
            <w:r w:rsidRPr="00050A81">
              <w:t>DATA</w:t>
            </w:r>
            <w:r w:rsidRPr="00050A81">
              <w:tab/>
            </w:r>
            <w:r w:rsidR="00A44FF0">
              <w:t xml:space="preserve">                </w:t>
            </w:r>
            <w:r w:rsidRPr="00050A81">
              <w:t>RESPONSÁVEL</w:t>
            </w:r>
            <w:r w:rsidRPr="00050A81">
              <w:tab/>
            </w:r>
            <w:r w:rsidR="00A44FF0">
              <w:t xml:space="preserve">             </w:t>
            </w:r>
            <w:r w:rsidRPr="00050A81">
              <w:t>ALTERAÇÃO</w:t>
            </w:r>
          </w:p>
        </w:tc>
      </w:tr>
      <w:tr w:rsidR="001F0F07" w:rsidRPr="00050A81" w14:paraId="20A5960D" w14:textId="77777777">
        <w:trPr>
          <w:trHeight w:val="268"/>
        </w:trPr>
        <w:tc>
          <w:tcPr>
            <w:tcW w:w="1697" w:type="dxa"/>
            <w:tcBorders>
              <w:top w:val="nil"/>
            </w:tcBorders>
            <w:shd w:val="clear" w:color="auto" w:fill="D9E1F3"/>
          </w:tcPr>
          <w:p w14:paraId="4412B397" w14:textId="2A0C6B33" w:rsidR="001F0F07" w:rsidRPr="00050A81" w:rsidRDefault="00266661" w:rsidP="00050A81">
            <w:r>
              <w:t>02/09/2019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D9E1F3"/>
          </w:tcPr>
          <w:p w14:paraId="1C80933B" w14:textId="77777777" w:rsidR="001F0F07" w:rsidRPr="00050A81" w:rsidRDefault="007D4A1E" w:rsidP="00050A81">
            <w:r w:rsidRPr="00050A81">
              <w:t>Fabíola Teixeira</w:t>
            </w:r>
          </w:p>
        </w:tc>
        <w:tc>
          <w:tcPr>
            <w:tcW w:w="6401" w:type="dxa"/>
            <w:tcBorders>
              <w:top w:val="nil"/>
            </w:tcBorders>
            <w:shd w:val="clear" w:color="auto" w:fill="D9E1F3"/>
          </w:tcPr>
          <w:p w14:paraId="0B9CFD14" w14:textId="77777777" w:rsidR="001F0F07" w:rsidRPr="00050A81" w:rsidRDefault="00D83747" w:rsidP="00050A81">
            <w:r w:rsidRPr="00050A81">
              <w:t>Versão inicial</w:t>
            </w:r>
          </w:p>
        </w:tc>
      </w:tr>
      <w:tr w:rsidR="001F0F07" w:rsidRPr="00050A81" w14:paraId="1831F6C6" w14:textId="77777777">
        <w:trPr>
          <w:trHeight w:val="268"/>
        </w:trPr>
        <w:tc>
          <w:tcPr>
            <w:tcW w:w="1697" w:type="dxa"/>
          </w:tcPr>
          <w:p w14:paraId="0B7A2387" w14:textId="77777777" w:rsidR="001F0F07" w:rsidRPr="00050A81" w:rsidRDefault="001F0F07" w:rsidP="00050A81"/>
        </w:tc>
        <w:tc>
          <w:tcPr>
            <w:tcW w:w="2693" w:type="dxa"/>
          </w:tcPr>
          <w:p w14:paraId="67B1AB5C" w14:textId="77777777" w:rsidR="001F0F07" w:rsidRPr="00050A81" w:rsidRDefault="001F0F07" w:rsidP="00050A81"/>
        </w:tc>
        <w:tc>
          <w:tcPr>
            <w:tcW w:w="6401" w:type="dxa"/>
          </w:tcPr>
          <w:p w14:paraId="2607E6E7" w14:textId="77777777" w:rsidR="001F0F07" w:rsidRPr="00050A81" w:rsidRDefault="001F0F07" w:rsidP="00050A81"/>
        </w:tc>
      </w:tr>
      <w:tr w:rsidR="001F0F07" w:rsidRPr="00050A81" w14:paraId="1D13CE49" w14:textId="77777777">
        <w:trPr>
          <w:trHeight w:val="268"/>
        </w:trPr>
        <w:tc>
          <w:tcPr>
            <w:tcW w:w="1697" w:type="dxa"/>
            <w:shd w:val="clear" w:color="auto" w:fill="D9E1F3"/>
          </w:tcPr>
          <w:p w14:paraId="4FD4CF03" w14:textId="77777777" w:rsidR="001F0F07" w:rsidRPr="00050A81" w:rsidRDefault="001F0F07" w:rsidP="00050A81"/>
        </w:tc>
        <w:tc>
          <w:tcPr>
            <w:tcW w:w="2693" w:type="dxa"/>
            <w:shd w:val="clear" w:color="auto" w:fill="D9E1F3"/>
          </w:tcPr>
          <w:p w14:paraId="32169210" w14:textId="77777777" w:rsidR="001F0F07" w:rsidRPr="00050A81" w:rsidRDefault="001F0F07" w:rsidP="00050A81"/>
        </w:tc>
        <w:tc>
          <w:tcPr>
            <w:tcW w:w="6401" w:type="dxa"/>
            <w:shd w:val="clear" w:color="auto" w:fill="D9E1F3"/>
          </w:tcPr>
          <w:p w14:paraId="26EE3FD6" w14:textId="77777777" w:rsidR="001F0F07" w:rsidRPr="00050A81" w:rsidRDefault="001F0F07" w:rsidP="00050A81"/>
        </w:tc>
      </w:tr>
      <w:tr w:rsidR="001F0F07" w:rsidRPr="00050A81" w14:paraId="503A8BDE" w14:textId="77777777">
        <w:trPr>
          <w:trHeight w:val="268"/>
        </w:trPr>
        <w:tc>
          <w:tcPr>
            <w:tcW w:w="1697" w:type="dxa"/>
          </w:tcPr>
          <w:p w14:paraId="1BDD7C52" w14:textId="77777777" w:rsidR="001F0F07" w:rsidRPr="00050A81" w:rsidRDefault="001F0F07" w:rsidP="00050A81"/>
        </w:tc>
        <w:tc>
          <w:tcPr>
            <w:tcW w:w="2693" w:type="dxa"/>
          </w:tcPr>
          <w:p w14:paraId="1AF7194D" w14:textId="77777777" w:rsidR="001F0F07" w:rsidRPr="00050A81" w:rsidRDefault="001F0F07" w:rsidP="00050A81"/>
        </w:tc>
        <w:tc>
          <w:tcPr>
            <w:tcW w:w="6401" w:type="dxa"/>
          </w:tcPr>
          <w:p w14:paraId="14926BB4" w14:textId="77777777" w:rsidR="001F0F07" w:rsidRPr="00050A81" w:rsidRDefault="001F0F07" w:rsidP="00050A81"/>
        </w:tc>
      </w:tr>
    </w:tbl>
    <w:p w14:paraId="71149551" w14:textId="77777777" w:rsidR="001F0F07" w:rsidRPr="00050A81" w:rsidRDefault="001F0F07" w:rsidP="00050A81">
      <w:pPr>
        <w:sectPr w:rsidR="001F0F07" w:rsidRPr="00050A81">
          <w:pgSz w:w="12240" w:h="15840"/>
          <w:pgMar w:top="1560" w:right="600" w:bottom="280" w:left="620" w:header="720" w:footer="0" w:gutter="0"/>
          <w:cols w:space="720"/>
        </w:sectPr>
      </w:pPr>
    </w:p>
    <w:p w14:paraId="3DB1442E" w14:textId="77777777" w:rsidR="001F0F07" w:rsidRPr="00050A81" w:rsidRDefault="001F0F07" w:rsidP="00050A81"/>
    <w:p w14:paraId="54916703" w14:textId="77777777" w:rsidR="001F0F07" w:rsidRPr="00050A81" w:rsidRDefault="001F0F07" w:rsidP="00050A81"/>
    <w:p w14:paraId="6929B0CF" w14:textId="77777777" w:rsidR="001F0F07" w:rsidRPr="00050A81" w:rsidRDefault="00D83747" w:rsidP="00050A81">
      <w:r w:rsidRPr="00050A81">
        <w:t>Elaboração</w:t>
      </w:r>
    </w:p>
    <w:p w14:paraId="7F70E36A" w14:textId="77777777" w:rsidR="001F0F07" w:rsidRDefault="00050A81" w:rsidP="00050A81">
      <w:pPr>
        <w:pStyle w:val="PargrafodaLista"/>
        <w:numPr>
          <w:ilvl w:val="0"/>
          <w:numId w:val="9"/>
        </w:numPr>
      </w:pPr>
      <w:r>
        <w:t>Colegiado de TI.</w:t>
      </w:r>
    </w:p>
    <w:p w14:paraId="28D16121" w14:textId="77777777" w:rsidR="00050A81" w:rsidRPr="00050A81" w:rsidRDefault="00050A81" w:rsidP="00050A81">
      <w:pPr>
        <w:pStyle w:val="PargrafodaLista"/>
        <w:ind w:left="720" w:firstLine="0"/>
      </w:pPr>
    </w:p>
    <w:p w14:paraId="03880024" w14:textId="77777777" w:rsidR="001F0F07" w:rsidRPr="00050A81" w:rsidRDefault="00D83747" w:rsidP="00050A81">
      <w:r w:rsidRPr="00050A81">
        <w:t>Coordenador do Curso:</w:t>
      </w:r>
    </w:p>
    <w:p w14:paraId="137A0DB1" w14:textId="77777777" w:rsidR="001F0F07" w:rsidRPr="00050A81" w:rsidRDefault="001F0F07" w:rsidP="00050A81"/>
    <w:p w14:paraId="4C6C0402" w14:textId="77777777" w:rsidR="001F0F07" w:rsidRPr="00050A81" w:rsidRDefault="007D4A1E" w:rsidP="00050A81">
      <w:pPr>
        <w:pStyle w:val="PargrafodaLista"/>
        <w:numPr>
          <w:ilvl w:val="0"/>
          <w:numId w:val="8"/>
        </w:numPr>
      </w:pPr>
      <w:r w:rsidRPr="00050A81">
        <w:t>Marcos Costa</w:t>
      </w:r>
    </w:p>
    <w:p w14:paraId="66E2B038" w14:textId="77777777" w:rsidR="001F0F07" w:rsidRPr="00050A81" w:rsidRDefault="001F0F07" w:rsidP="00050A81"/>
    <w:p w14:paraId="218F38FA" w14:textId="7877975D" w:rsidR="001F0F07" w:rsidRPr="00050A81" w:rsidRDefault="00D83747" w:rsidP="00050A81">
      <w:r w:rsidRPr="00050A81">
        <w:t>Professor</w:t>
      </w:r>
      <w:r w:rsidR="00F35763">
        <w:t>a</w:t>
      </w:r>
      <w:r w:rsidRPr="00050A81">
        <w:t xml:space="preserve"> orientador</w:t>
      </w:r>
      <w:r w:rsidR="00F35763">
        <w:t>a</w:t>
      </w:r>
      <w:r w:rsidRPr="00050A81">
        <w:t>:</w:t>
      </w:r>
    </w:p>
    <w:p w14:paraId="0E898020" w14:textId="77777777" w:rsidR="001F0F07" w:rsidRPr="00050A81" w:rsidRDefault="001F0F07" w:rsidP="00050A81"/>
    <w:p w14:paraId="4C051308" w14:textId="39FD6B92" w:rsidR="007D4A1E" w:rsidRPr="00050A81" w:rsidRDefault="00D83747" w:rsidP="00050A81">
      <w:pPr>
        <w:pStyle w:val="PargrafodaLista"/>
        <w:numPr>
          <w:ilvl w:val="0"/>
          <w:numId w:val="6"/>
        </w:numPr>
      </w:pPr>
      <w:r w:rsidRPr="00050A81">
        <w:t>Fabiola de Carvalho Teixei</w:t>
      </w:r>
      <w:r w:rsidR="007D4A1E" w:rsidRPr="00050A81">
        <w:t>ra</w:t>
      </w:r>
      <w:r w:rsidR="000B590B">
        <w:t>.</w:t>
      </w:r>
      <w:bookmarkStart w:id="0" w:name="_GoBack"/>
      <w:bookmarkEnd w:id="0"/>
    </w:p>
    <w:p w14:paraId="79B7F7B7" w14:textId="77777777" w:rsidR="001F0F07" w:rsidRPr="00050A81" w:rsidRDefault="001F0F07" w:rsidP="00050A81"/>
    <w:p w14:paraId="21A71135" w14:textId="77777777" w:rsidR="001F0F07" w:rsidRPr="00050A81" w:rsidRDefault="001F0F07" w:rsidP="00050A81"/>
    <w:p w14:paraId="214BDD1F" w14:textId="77777777" w:rsidR="001F0F07" w:rsidRPr="00050A81" w:rsidRDefault="001F0F07" w:rsidP="00050A81"/>
    <w:sdt>
      <w:sdtPr>
        <w:rPr>
          <w:rFonts w:ascii="Arial" w:eastAsia="Arial" w:hAnsi="Arial" w:cs="Arial"/>
          <w:color w:val="auto"/>
          <w:sz w:val="22"/>
          <w:szCs w:val="22"/>
          <w:lang w:bidi="pt-BR"/>
        </w:rPr>
        <w:id w:val="6103946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1DCEE9" w14:textId="77777777" w:rsidR="00F35763" w:rsidRDefault="00F35763" w:rsidP="00073488">
          <w:pPr>
            <w:pStyle w:val="CabealhodoSumrio"/>
            <w:jc w:val="center"/>
          </w:pPr>
        </w:p>
        <w:p w14:paraId="505DFB8C" w14:textId="77777777" w:rsidR="00F35763" w:rsidRDefault="00F35763">
          <w:pPr>
            <w:spacing w:line="240" w:lineRule="auto"/>
            <w:jc w:val="left"/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bidi="ar-SA"/>
            </w:rPr>
          </w:pPr>
          <w:r>
            <w:br w:type="page"/>
          </w:r>
        </w:p>
        <w:p w14:paraId="490FC9C1" w14:textId="77777777" w:rsidR="00F35763" w:rsidRDefault="00F35763" w:rsidP="00073488">
          <w:pPr>
            <w:pStyle w:val="CabealhodoSumrio"/>
            <w:jc w:val="center"/>
          </w:pPr>
        </w:p>
        <w:p w14:paraId="6C6BD896" w14:textId="7DBBDAE9" w:rsidR="00073488" w:rsidRDefault="00073488" w:rsidP="00073488">
          <w:pPr>
            <w:pStyle w:val="CabealhodoSumrio"/>
            <w:jc w:val="center"/>
          </w:pPr>
          <w:r>
            <w:t>Sumário</w:t>
          </w:r>
        </w:p>
        <w:p w14:paraId="2ACA08C5" w14:textId="77777777" w:rsidR="00F35763" w:rsidRPr="00F35763" w:rsidRDefault="00F35763" w:rsidP="00F35763">
          <w:pPr>
            <w:rPr>
              <w:lang w:bidi="ar-SA"/>
            </w:rPr>
          </w:pPr>
        </w:p>
        <w:p w14:paraId="333A2A7E" w14:textId="27D9813D" w:rsidR="00F35763" w:rsidRDefault="00073488">
          <w:pPr>
            <w:pStyle w:val="Sumrio1"/>
            <w:tabs>
              <w:tab w:val="left" w:pos="440"/>
              <w:tab w:val="right" w:leader="dot" w:pos="1101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1650" w:history="1">
            <w:r w:rsidR="00F35763" w:rsidRPr="00120B7E">
              <w:rPr>
                <w:rStyle w:val="Hyperlink"/>
                <w:noProof/>
              </w:rPr>
              <w:t>1</w:t>
            </w:r>
            <w:r w:rsidR="00F35763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F35763" w:rsidRPr="00120B7E">
              <w:rPr>
                <w:rStyle w:val="Hyperlink"/>
                <w:noProof/>
              </w:rPr>
              <w:t>APRESENTAÇÃO</w:t>
            </w:r>
            <w:r w:rsidR="00F35763">
              <w:rPr>
                <w:noProof/>
                <w:webHidden/>
              </w:rPr>
              <w:tab/>
            </w:r>
            <w:r w:rsidR="00F35763">
              <w:rPr>
                <w:noProof/>
                <w:webHidden/>
              </w:rPr>
              <w:fldChar w:fldCharType="begin"/>
            </w:r>
            <w:r w:rsidR="00F35763">
              <w:rPr>
                <w:noProof/>
                <w:webHidden/>
              </w:rPr>
              <w:instrText xml:space="preserve"> PAGEREF _Toc4001650 \h </w:instrText>
            </w:r>
            <w:r w:rsidR="00F35763">
              <w:rPr>
                <w:noProof/>
                <w:webHidden/>
              </w:rPr>
            </w:r>
            <w:r w:rsidR="00F35763">
              <w:rPr>
                <w:noProof/>
                <w:webHidden/>
              </w:rPr>
              <w:fldChar w:fldCharType="separate"/>
            </w:r>
            <w:r w:rsidR="00F35763">
              <w:rPr>
                <w:noProof/>
                <w:webHidden/>
              </w:rPr>
              <w:t>5</w:t>
            </w:r>
            <w:r w:rsidR="00F35763">
              <w:rPr>
                <w:noProof/>
                <w:webHidden/>
              </w:rPr>
              <w:fldChar w:fldCharType="end"/>
            </w:r>
          </w:hyperlink>
        </w:p>
        <w:p w14:paraId="597CFA3D" w14:textId="4F5438F2" w:rsidR="00F35763" w:rsidRDefault="000B590B">
          <w:pPr>
            <w:pStyle w:val="Sumrio1"/>
            <w:tabs>
              <w:tab w:val="left" w:pos="440"/>
              <w:tab w:val="right" w:leader="dot" w:pos="1101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001651" w:history="1">
            <w:r w:rsidR="00F35763" w:rsidRPr="00120B7E">
              <w:rPr>
                <w:rStyle w:val="Hyperlink"/>
                <w:noProof/>
              </w:rPr>
              <w:t>2</w:t>
            </w:r>
            <w:r w:rsidR="00F35763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F35763" w:rsidRPr="00120B7E">
              <w:rPr>
                <w:rStyle w:val="Hyperlink"/>
                <w:noProof/>
              </w:rPr>
              <w:t>INFORMAÇÕES GERAIS</w:t>
            </w:r>
            <w:r w:rsidR="00F35763">
              <w:rPr>
                <w:noProof/>
                <w:webHidden/>
              </w:rPr>
              <w:tab/>
            </w:r>
            <w:r w:rsidR="00F35763">
              <w:rPr>
                <w:noProof/>
                <w:webHidden/>
              </w:rPr>
              <w:fldChar w:fldCharType="begin"/>
            </w:r>
            <w:r w:rsidR="00F35763">
              <w:rPr>
                <w:noProof/>
                <w:webHidden/>
              </w:rPr>
              <w:instrText xml:space="preserve"> PAGEREF _Toc4001651 \h </w:instrText>
            </w:r>
            <w:r w:rsidR="00F35763">
              <w:rPr>
                <w:noProof/>
                <w:webHidden/>
              </w:rPr>
            </w:r>
            <w:r w:rsidR="00F35763">
              <w:rPr>
                <w:noProof/>
                <w:webHidden/>
              </w:rPr>
              <w:fldChar w:fldCharType="separate"/>
            </w:r>
            <w:r w:rsidR="00F35763">
              <w:rPr>
                <w:noProof/>
                <w:webHidden/>
              </w:rPr>
              <w:t>5</w:t>
            </w:r>
            <w:r w:rsidR="00F35763">
              <w:rPr>
                <w:noProof/>
                <w:webHidden/>
              </w:rPr>
              <w:fldChar w:fldCharType="end"/>
            </w:r>
          </w:hyperlink>
        </w:p>
        <w:p w14:paraId="2A98E787" w14:textId="3939925C" w:rsidR="00F35763" w:rsidRDefault="000B590B">
          <w:pPr>
            <w:pStyle w:val="Sumrio1"/>
            <w:tabs>
              <w:tab w:val="left" w:pos="440"/>
              <w:tab w:val="right" w:leader="dot" w:pos="1101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001652" w:history="1">
            <w:r w:rsidR="00F35763" w:rsidRPr="00120B7E">
              <w:rPr>
                <w:rStyle w:val="Hyperlink"/>
                <w:noProof/>
              </w:rPr>
              <w:t>3</w:t>
            </w:r>
            <w:r w:rsidR="00F35763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F35763" w:rsidRPr="00120B7E">
              <w:rPr>
                <w:rStyle w:val="Hyperlink"/>
                <w:noProof/>
              </w:rPr>
              <w:t>CRITÉRIOS DE AVALIAÇÃO</w:t>
            </w:r>
            <w:r w:rsidR="00F35763">
              <w:rPr>
                <w:noProof/>
                <w:webHidden/>
              </w:rPr>
              <w:tab/>
            </w:r>
            <w:r w:rsidR="00F35763">
              <w:rPr>
                <w:noProof/>
                <w:webHidden/>
              </w:rPr>
              <w:fldChar w:fldCharType="begin"/>
            </w:r>
            <w:r w:rsidR="00F35763">
              <w:rPr>
                <w:noProof/>
                <w:webHidden/>
              </w:rPr>
              <w:instrText xml:space="preserve"> PAGEREF _Toc4001652 \h </w:instrText>
            </w:r>
            <w:r w:rsidR="00F35763">
              <w:rPr>
                <w:noProof/>
                <w:webHidden/>
              </w:rPr>
            </w:r>
            <w:r w:rsidR="00F35763">
              <w:rPr>
                <w:noProof/>
                <w:webHidden/>
              </w:rPr>
              <w:fldChar w:fldCharType="separate"/>
            </w:r>
            <w:r w:rsidR="00F35763">
              <w:rPr>
                <w:noProof/>
                <w:webHidden/>
              </w:rPr>
              <w:t>6</w:t>
            </w:r>
            <w:r w:rsidR="00F35763">
              <w:rPr>
                <w:noProof/>
                <w:webHidden/>
              </w:rPr>
              <w:fldChar w:fldCharType="end"/>
            </w:r>
          </w:hyperlink>
        </w:p>
        <w:p w14:paraId="46F6F910" w14:textId="51AF208C" w:rsidR="00F35763" w:rsidRDefault="000B590B">
          <w:pPr>
            <w:pStyle w:val="Sumrio1"/>
            <w:tabs>
              <w:tab w:val="left" w:pos="440"/>
              <w:tab w:val="right" w:leader="dot" w:pos="1101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001653" w:history="1">
            <w:r w:rsidR="00F35763" w:rsidRPr="00120B7E">
              <w:rPr>
                <w:rStyle w:val="Hyperlink"/>
                <w:noProof/>
              </w:rPr>
              <w:t>4</w:t>
            </w:r>
            <w:r w:rsidR="00F35763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F35763" w:rsidRPr="00120B7E">
              <w:rPr>
                <w:rStyle w:val="Hyperlink"/>
                <w:noProof/>
              </w:rPr>
              <w:t>CRONOGRAMA</w:t>
            </w:r>
            <w:r w:rsidR="00F35763">
              <w:rPr>
                <w:noProof/>
                <w:webHidden/>
              </w:rPr>
              <w:tab/>
            </w:r>
            <w:r w:rsidR="00F35763">
              <w:rPr>
                <w:noProof/>
                <w:webHidden/>
              </w:rPr>
              <w:fldChar w:fldCharType="begin"/>
            </w:r>
            <w:r w:rsidR="00F35763">
              <w:rPr>
                <w:noProof/>
                <w:webHidden/>
              </w:rPr>
              <w:instrText xml:space="preserve"> PAGEREF _Toc4001653 \h </w:instrText>
            </w:r>
            <w:r w:rsidR="00F35763">
              <w:rPr>
                <w:noProof/>
                <w:webHidden/>
              </w:rPr>
            </w:r>
            <w:r w:rsidR="00F35763">
              <w:rPr>
                <w:noProof/>
                <w:webHidden/>
              </w:rPr>
              <w:fldChar w:fldCharType="separate"/>
            </w:r>
            <w:r w:rsidR="00F35763">
              <w:rPr>
                <w:noProof/>
                <w:webHidden/>
              </w:rPr>
              <w:t>6</w:t>
            </w:r>
            <w:r w:rsidR="00F35763">
              <w:rPr>
                <w:noProof/>
                <w:webHidden/>
              </w:rPr>
              <w:fldChar w:fldCharType="end"/>
            </w:r>
          </w:hyperlink>
        </w:p>
        <w:p w14:paraId="0BBDBE8C" w14:textId="3C2D6D76" w:rsidR="00F35763" w:rsidRDefault="000B590B">
          <w:pPr>
            <w:pStyle w:val="Sumrio1"/>
            <w:tabs>
              <w:tab w:val="left" w:pos="440"/>
              <w:tab w:val="right" w:leader="dot" w:pos="1101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001654" w:history="1">
            <w:r w:rsidR="00F35763" w:rsidRPr="00120B7E">
              <w:rPr>
                <w:rStyle w:val="Hyperlink"/>
                <w:noProof/>
              </w:rPr>
              <w:t>5</w:t>
            </w:r>
            <w:r w:rsidR="00F35763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F35763" w:rsidRPr="00120B7E">
              <w:rPr>
                <w:rStyle w:val="Hyperlink"/>
                <w:noProof/>
              </w:rPr>
              <w:t>PROJETO</w:t>
            </w:r>
            <w:r w:rsidR="00F35763">
              <w:rPr>
                <w:noProof/>
                <w:webHidden/>
              </w:rPr>
              <w:tab/>
            </w:r>
            <w:r w:rsidR="00F35763">
              <w:rPr>
                <w:noProof/>
                <w:webHidden/>
              </w:rPr>
              <w:fldChar w:fldCharType="begin"/>
            </w:r>
            <w:r w:rsidR="00F35763">
              <w:rPr>
                <w:noProof/>
                <w:webHidden/>
              </w:rPr>
              <w:instrText xml:space="preserve"> PAGEREF _Toc4001654 \h </w:instrText>
            </w:r>
            <w:r w:rsidR="00F35763">
              <w:rPr>
                <w:noProof/>
                <w:webHidden/>
              </w:rPr>
            </w:r>
            <w:r w:rsidR="00F35763">
              <w:rPr>
                <w:noProof/>
                <w:webHidden/>
              </w:rPr>
              <w:fldChar w:fldCharType="separate"/>
            </w:r>
            <w:r w:rsidR="00F35763">
              <w:rPr>
                <w:noProof/>
                <w:webHidden/>
              </w:rPr>
              <w:t>7</w:t>
            </w:r>
            <w:r w:rsidR="00F35763">
              <w:rPr>
                <w:noProof/>
                <w:webHidden/>
              </w:rPr>
              <w:fldChar w:fldCharType="end"/>
            </w:r>
          </w:hyperlink>
        </w:p>
        <w:p w14:paraId="0943AB46" w14:textId="6555E389" w:rsidR="00F35763" w:rsidRDefault="000B590B">
          <w:pPr>
            <w:pStyle w:val="Sumrio1"/>
            <w:tabs>
              <w:tab w:val="left" w:pos="440"/>
              <w:tab w:val="right" w:leader="dot" w:pos="1101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001655" w:history="1">
            <w:r w:rsidR="00F35763" w:rsidRPr="00120B7E">
              <w:rPr>
                <w:rStyle w:val="Hyperlink"/>
                <w:noProof/>
              </w:rPr>
              <w:t>6</w:t>
            </w:r>
            <w:r w:rsidR="00F35763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F35763" w:rsidRPr="00120B7E">
              <w:rPr>
                <w:rStyle w:val="Hyperlink"/>
                <w:noProof/>
              </w:rPr>
              <w:t>ATIVIDADES</w:t>
            </w:r>
            <w:r w:rsidR="00F35763">
              <w:rPr>
                <w:noProof/>
                <w:webHidden/>
              </w:rPr>
              <w:tab/>
            </w:r>
            <w:r w:rsidR="00F35763">
              <w:rPr>
                <w:noProof/>
                <w:webHidden/>
              </w:rPr>
              <w:fldChar w:fldCharType="begin"/>
            </w:r>
            <w:r w:rsidR="00F35763">
              <w:rPr>
                <w:noProof/>
                <w:webHidden/>
              </w:rPr>
              <w:instrText xml:space="preserve"> PAGEREF _Toc4001655 \h </w:instrText>
            </w:r>
            <w:r w:rsidR="00F35763">
              <w:rPr>
                <w:noProof/>
                <w:webHidden/>
              </w:rPr>
            </w:r>
            <w:r w:rsidR="00F35763">
              <w:rPr>
                <w:noProof/>
                <w:webHidden/>
              </w:rPr>
              <w:fldChar w:fldCharType="separate"/>
            </w:r>
            <w:r w:rsidR="00F35763">
              <w:rPr>
                <w:noProof/>
                <w:webHidden/>
              </w:rPr>
              <w:t>7</w:t>
            </w:r>
            <w:r w:rsidR="00F35763">
              <w:rPr>
                <w:noProof/>
                <w:webHidden/>
              </w:rPr>
              <w:fldChar w:fldCharType="end"/>
            </w:r>
          </w:hyperlink>
        </w:p>
        <w:p w14:paraId="040E4891" w14:textId="7A943850" w:rsidR="00F35763" w:rsidRDefault="000B590B">
          <w:pPr>
            <w:pStyle w:val="Sumrio2"/>
            <w:tabs>
              <w:tab w:val="left" w:pos="880"/>
              <w:tab w:val="right" w:leader="dot" w:pos="1101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001656" w:history="1">
            <w:r w:rsidR="00F35763" w:rsidRPr="00120B7E">
              <w:rPr>
                <w:rStyle w:val="Hyperlink"/>
                <w:noProof/>
              </w:rPr>
              <w:t>6.1</w:t>
            </w:r>
            <w:r w:rsidR="00F35763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F35763" w:rsidRPr="00120B7E">
              <w:rPr>
                <w:rStyle w:val="Hyperlink"/>
                <w:noProof/>
              </w:rPr>
              <w:t>Estatística Aplicada</w:t>
            </w:r>
            <w:r w:rsidR="00F35763">
              <w:rPr>
                <w:noProof/>
                <w:webHidden/>
              </w:rPr>
              <w:tab/>
            </w:r>
            <w:r w:rsidR="00F35763">
              <w:rPr>
                <w:noProof/>
                <w:webHidden/>
              </w:rPr>
              <w:fldChar w:fldCharType="begin"/>
            </w:r>
            <w:r w:rsidR="00F35763">
              <w:rPr>
                <w:noProof/>
                <w:webHidden/>
              </w:rPr>
              <w:instrText xml:space="preserve"> PAGEREF _Toc4001656 \h </w:instrText>
            </w:r>
            <w:r w:rsidR="00F35763">
              <w:rPr>
                <w:noProof/>
                <w:webHidden/>
              </w:rPr>
            </w:r>
            <w:r w:rsidR="00F35763">
              <w:rPr>
                <w:noProof/>
                <w:webHidden/>
              </w:rPr>
              <w:fldChar w:fldCharType="separate"/>
            </w:r>
            <w:r w:rsidR="00F35763">
              <w:rPr>
                <w:noProof/>
                <w:webHidden/>
              </w:rPr>
              <w:t>7</w:t>
            </w:r>
            <w:r w:rsidR="00F35763">
              <w:rPr>
                <w:noProof/>
                <w:webHidden/>
              </w:rPr>
              <w:fldChar w:fldCharType="end"/>
            </w:r>
          </w:hyperlink>
        </w:p>
        <w:p w14:paraId="330295A1" w14:textId="7208E4EF" w:rsidR="00F35763" w:rsidRDefault="000B590B">
          <w:pPr>
            <w:pStyle w:val="Sumrio2"/>
            <w:tabs>
              <w:tab w:val="left" w:pos="880"/>
              <w:tab w:val="right" w:leader="dot" w:pos="1101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001657" w:history="1">
            <w:r w:rsidR="00F35763" w:rsidRPr="00120B7E">
              <w:rPr>
                <w:rStyle w:val="Hyperlink"/>
                <w:noProof/>
              </w:rPr>
              <w:t>6.2</w:t>
            </w:r>
            <w:r w:rsidR="00F35763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F35763" w:rsidRPr="00120B7E">
              <w:rPr>
                <w:rStyle w:val="Hyperlink"/>
                <w:noProof/>
              </w:rPr>
              <w:t>Projeto de banco de Dados</w:t>
            </w:r>
            <w:r w:rsidR="00F35763">
              <w:rPr>
                <w:noProof/>
                <w:webHidden/>
              </w:rPr>
              <w:tab/>
            </w:r>
            <w:r w:rsidR="00F35763">
              <w:rPr>
                <w:noProof/>
                <w:webHidden/>
              </w:rPr>
              <w:fldChar w:fldCharType="begin"/>
            </w:r>
            <w:r w:rsidR="00F35763">
              <w:rPr>
                <w:noProof/>
                <w:webHidden/>
              </w:rPr>
              <w:instrText xml:space="preserve"> PAGEREF _Toc4001657 \h </w:instrText>
            </w:r>
            <w:r w:rsidR="00F35763">
              <w:rPr>
                <w:noProof/>
                <w:webHidden/>
              </w:rPr>
            </w:r>
            <w:r w:rsidR="00F35763">
              <w:rPr>
                <w:noProof/>
                <w:webHidden/>
              </w:rPr>
              <w:fldChar w:fldCharType="separate"/>
            </w:r>
            <w:r w:rsidR="00F35763">
              <w:rPr>
                <w:noProof/>
                <w:webHidden/>
              </w:rPr>
              <w:t>7</w:t>
            </w:r>
            <w:r w:rsidR="00F35763">
              <w:rPr>
                <w:noProof/>
                <w:webHidden/>
              </w:rPr>
              <w:fldChar w:fldCharType="end"/>
            </w:r>
          </w:hyperlink>
        </w:p>
        <w:p w14:paraId="053308C0" w14:textId="40F032A7" w:rsidR="00F35763" w:rsidRDefault="000B590B">
          <w:pPr>
            <w:pStyle w:val="Sumrio2"/>
            <w:tabs>
              <w:tab w:val="left" w:pos="880"/>
              <w:tab w:val="right" w:leader="dot" w:pos="1101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001658" w:history="1">
            <w:r w:rsidR="00F35763" w:rsidRPr="00120B7E">
              <w:rPr>
                <w:rStyle w:val="Hyperlink"/>
                <w:noProof/>
              </w:rPr>
              <w:t>6.3</w:t>
            </w:r>
            <w:r w:rsidR="00F35763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F35763" w:rsidRPr="00120B7E">
              <w:rPr>
                <w:rStyle w:val="Hyperlink"/>
                <w:noProof/>
              </w:rPr>
              <w:t>Engenharia de Requisitos</w:t>
            </w:r>
            <w:r w:rsidR="00F35763">
              <w:rPr>
                <w:noProof/>
                <w:webHidden/>
              </w:rPr>
              <w:tab/>
            </w:r>
            <w:r w:rsidR="00F35763">
              <w:rPr>
                <w:noProof/>
                <w:webHidden/>
              </w:rPr>
              <w:fldChar w:fldCharType="begin"/>
            </w:r>
            <w:r w:rsidR="00F35763">
              <w:rPr>
                <w:noProof/>
                <w:webHidden/>
              </w:rPr>
              <w:instrText xml:space="preserve"> PAGEREF _Toc4001658 \h </w:instrText>
            </w:r>
            <w:r w:rsidR="00F35763">
              <w:rPr>
                <w:noProof/>
                <w:webHidden/>
              </w:rPr>
            </w:r>
            <w:r w:rsidR="00F35763">
              <w:rPr>
                <w:noProof/>
                <w:webHidden/>
              </w:rPr>
              <w:fldChar w:fldCharType="separate"/>
            </w:r>
            <w:r w:rsidR="00F35763">
              <w:rPr>
                <w:noProof/>
                <w:webHidden/>
              </w:rPr>
              <w:t>8</w:t>
            </w:r>
            <w:r w:rsidR="00F35763">
              <w:rPr>
                <w:noProof/>
                <w:webHidden/>
              </w:rPr>
              <w:fldChar w:fldCharType="end"/>
            </w:r>
          </w:hyperlink>
        </w:p>
        <w:p w14:paraId="11E35743" w14:textId="31029F40" w:rsidR="00F35763" w:rsidRDefault="000B590B">
          <w:pPr>
            <w:pStyle w:val="Sumrio2"/>
            <w:tabs>
              <w:tab w:val="left" w:pos="880"/>
              <w:tab w:val="right" w:leader="dot" w:pos="1101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001659" w:history="1">
            <w:r w:rsidR="00F35763" w:rsidRPr="00120B7E">
              <w:rPr>
                <w:rStyle w:val="Hyperlink"/>
                <w:noProof/>
              </w:rPr>
              <w:t>6.4</w:t>
            </w:r>
            <w:r w:rsidR="00F35763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F35763" w:rsidRPr="00120B7E">
              <w:rPr>
                <w:rStyle w:val="Hyperlink"/>
                <w:noProof/>
              </w:rPr>
              <w:t>Gestão de Pessoas</w:t>
            </w:r>
            <w:r w:rsidR="00F35763">
              <w:rPr>
                <w:noProof/>
                <w:webHidden/>
              </w:rPr>
              <w:tab/>
            </w:r>
            <w:r w:rsidR="00F35763">
              <w:rPr>
                <w:noProof/>
                <w:webHidden/>
              </w:rPr>
              <w:fldChar w:fldCharType="begin"/>
            </w:r>
            <w:r w:rsidR="00F35763">
              <w:rPr>
                <w:noProof/>
                <w:webHidden/>
              </w:rPr>
              <w:instrText xml:space="preserve"> PAGEREF _Toc4001659 \h </w:instrText>
            </w:r>
            <w:r w:rsidR="00F35763">
              <w:rPr>
                <w:noProof/>
                <w:webHidden/>
              </w:rPr>
            </w:r>
            <w:r w:rsidR="00F35763">
              <w:rPr>
                <w:noProof/>
                <w:webHidden/>
              </w:rPr>
              <w:fldChar w:fldCharType="separate"/>
            </w:r>
            <w:r w:rsidR="00F35763">
              <w:rPr>
                <w:noProof/>
                <w:webHidden/>
              </w:rPr>
              <w:t>8</w:t>
            </w:r>
            <w:r w:rsidR="00F35763">
              <w:rPr>
                <w:noProof/>
                <w:webHidden/>
              </w:rPr>
              <w:fldChar w:fldCharType="end"/>
            </w:r>
          </w:hyperlink>
        </w:p>
        <w:p w14:paraId="599770F1" w14:textId="6E866BBA" w:rsidR="00F35763" w:rsidRDefault="000B590B">
          <w:pPr>
            <w:pStyle w:val="Sumrio2"/>
            <w:tabs>
              <w:tab w:val="left" w:pos="880"/>
              <w:tab w:val="right" w:leader="dot" w:pos="1101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001660" w:history="1">
            <w:r w:rsidR="00F35763" w:rsidRPr="00120B7E">
              <w:rPr>
                <w:rStyle w:val="Hyperlink"/>
                <w:noProof/>
              </w:rPr>
              <w:t>6.5</w:t>
            </w:r>
            <w:r w:rsidR="00F35763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F35763" w:rsidRPr="00120B7E">
              <w:rPr>
                <w:rStyle w:val="Hyperlink"/>
                <w:noProof/>
              </w:rPr>
              <w:t>Sistemas de Computação</w:t>
            </w:r>
            <w:r w:rsidR="00F35763">
              <w:rPr>
                <w:noProof/>
                <w:webHidden/>
              </w:rPr>
              <w:tab/>
            </w:r>
            <w:r w:rsidR="00F35763">
              <w:rPr>
                <w:noProof/>
                <w:webHidden/>
              </w:rPr>
              <w:fldChar w:fldCharType="begin"/>
            </w:r>
            <w:r w:rsidR="00F35763">
              <w:rPr>
                <w:noProof/>
                <w:webHidden/>
              </w:rPr>
              <w:instrText xml:space="preserve"> PAGEREF _Toc4001660 \h </w:instrText>
            </w:r>
            <w:r w:rsidR="00F35763">
              <w:rPr>
                <w:noProof/>
                <w:webHidden/>
              </w:rPr>
            </w:r>
            <w:r w:rsidR="00F35763">
              <w:rPr>
                <w:noProof/>
                <w:webHidden/>
              </w:rPr>
              <w:fldChar w:fldCharType="separate"/>
            </w:r>
            <w:r w:rsidR="00F35763">
              <w:rPr>
                <w:noProof/>
                <w:webHidden/>
              </w:rPr>
              <w:t>8</w:t>
            </w:r>
            <w:r w:rsidR="00F35763">
              <w:rPr>
                <w:noProof/>
                <w:webHidden/>
              </w:rPr>
              <w:fldChar w:fldCharType="end"/>
            </w:r>
          </w:hyperlink>
        </w:p>
        <w:p w14:paraId="21D4B1F5" w14:textId="1227FDCA" w:rsidR="00F35763" w:rsidRDefault="000B590B">
          <w:pPr>
            <w:pStyle w:val="Sumrio2"/>
            <w:tabs>
              <w:tab w:val="left" w:pos="880"/>
              <w:tab w:val="right" w:leader="dot" w:pos="1101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001661" w:history="1">
            <w:r w:rsidR="00F35763" w:rsidRPr="00120B7E">
              <w:rPr>
                <w:rStyle w:val="Hyperlink"/>
                <w:noProof/>
              </w:rPr>
              <w:t>6.6</w:t>
            </w:r>
            <w:r w:rsidR="00F35763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F35763" w:rsidRPr="00120B7E">
              <w:rPr>
                <w:rStyle w:val="Hyperlink"/>
                <w:noProof/>
              </w:rPr>
              <w:t>Programação Orientada a Objetos</w:t>
            </w:r>
            <w:r w:rsidR="00F35763">
              <w:rPr>
                <w:noProof/>
                <w:webHidden/>
              </w:rPr>
              <w:tab/>
            </w:r>
            <w:r w:rsidR="00F35763">
              <w:rPr>
                <w:noProof/>
                <w:webHidden/>
              </w:rPr>
              <w:fldChar w:fldCharType="begin"/>
            </w:r>
            <w:r w:rsidR="00F35763">
              <w:rPr>
                <w:noProof/>
                <w:webHidden/>
              </w:rPr>
              <w:instrText xml:space="preserve"> PAGEREF _Toc4001661 \h </w:instrText>
            </w:r>
            <w:r w:rsidR="00F35763">
              <w:rPr>
                <w:noProof/>
                <w:webHidden/>
              </w:rPr>
            </w:r>
            <w:r w:rsidR="00F35763">
              <w:rPr>
                <w:noProof/>
                <w:webHidden/>
              </w:rPr>
              <w:fldChar w:fldCharType="separate"/>
            </w:r>
            <w:r w:rsidR="00F35763">
              <w:rPr>
                <w:noProof/>
                <w:webHidden/>
              </w:rPr>
              <w:t>9</w:t>
            </w:r>
            <w:r w:rsidR="00F35763">
              <w:rPr>
                <w:noProof/>
                <w:webHidden/>
              </w:rPr>
              <w:fldChar w:fldCharType="end"/>
            </w:r>
          </w:hyperlink>
        </w:p>
        <w:p w14:paraId="77BBC6C3" w14:textId="38148C50" w:rsidR="00F35763" w:rsidRDefault="000B590B">
          <w:pPr>
            <w:pStyle w:val="Sumrio2"/>
            <w:tabs>
              <w:tab w:val="left" w:pos="880"/>
              <w:tab w:val="right" w:leader="dot" w:pos="1101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001662" w:history="1">
            <w:r w:rsidR="00F35763" w:rsidRPr="00120B7E">
              <w:rPr>
                <w:rStyle w:val="Hyperlink"/>
                <w:noProof/>
              </w:rPr>
              <w:t>6.7</w:t>
            </w:r>
            <w:r w:rsidR="00F35763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F35763" w:rsidRPr="00120B7E">
              <w:rPr>
                <w:rStyle w:val="Hyperlink"/>
                <w:noProof/>
              </w:rPr>
              <w:t>Controle de versões</w:t>
            </w:r>
            <w:r w:rsidR="00F35763">
              <w:rPr>
                <w:noProof/>
                <w:webHidden/>
              </w:rPr>
              <w:tab/>
            </w:r>
            <w:r w:rsidR="00F35763">
              <w:rPr>
                <w:noProof/>
                <w:webHidden/>
              </w:rPr>
              <w:fldChar w:fldCharType="begin"/>
            </w:r>
            <w:r w:rsidR="00F35763">
              <w:rPr>
                <w:noProof/>
                <w:webHidden/>
              </w:rPr>
              <w:instrText xml:space="preserve"> PAGEREF _Toc4001662 \h </w:instrText>
            </w:r>
            <w:r w:rsidR="00F35763">
              <w:rPr>
                <w:noProof/>
                <w:webHidden/>
              </w:rPr>
            </w:r>
            <w:r w:rsidR="00F35763">
              <w:rPr>
                <w:noProof/>
                <w:webHidden/>
              </w:rPr>
              <w:fldChar w:fldCharType="separate"/>
            </w:r>
            <w:r w:rsidR="00F35763">
              <w:rPr>
                <w:noProof/>
                <w:webHidden/>
              </w:rPr>
              <w:t>9</w:t>
            </w:r>
            <w:r w:rsidR="00F35763">
              <w:rPr>
                <w:noProof/>
                <w:webHidden/>
              </w:rPr>
              <w:fldChar w:fldCharType="end"/>
            </w:r>
          </w:hyperlink>
        </w:p>
        <w:p w14:paraId="0060EFDA" w14:textId="14419692" w:rsidR="00073488" w:rsidRDefault="00073488">
          <w:r>
            <w:rPr>
              <w:b/>
              <w:bCs/>
            </w:rPr>
            <w:fldChar w:fldCharType="end"/>
          </w:r>
        </w:p>
      </w:sdtContent>
    </w:sdt>
    <w:p w14:paraId="766EB0F2" w14:textId="77777777" w:rsidR="001F0F07" w:rsidRPr="00050A81" w:rsidRDefault="001F0F07" w:rsidP="00050A81">
      <w:pPr>
        <w:sectPr w:rsidR="001F0F07" w:rsidRPr="00050A81">
          <w:pgSz w:w="12240" w:h="15840"/>
          <w:pgMar w:top="1560" w:right="600" w:bottom="280" w:left="620" w:header="720" w:footer="0" w:gutter="0"/>
          <w:cols w:space="720"/>
        </w:sectPr>
      </w:pPr>
    </w:p>
    <w:p w14:paraId="0F872715" w14:textId="77777777" w:rsidR="001F0F07" w:rsidRPr="00050A81" w:rsidRDefault="001F0F07" w:rsidP="00050A81"/>
    <w:p w14:paraId="4EF30B26" w14:textId="77777777" w:rsidR="001F0F07" w:rsidRPr="00050A81" w:rsidRDefault="001F0F07" w:rsidP="00050A81"/>
    <w:p w14:paraId="5CFF8553" w14:textId="77777777" w:rsidR="001F0F07" w:rsidRPr="00050A81" w:rsidRDefault="00D83747" w:rsidP="00050A81">
      <w:pPr>
        <w:pStyle w:val="Ttulo1"/>
      </w:pPr>
      <w:bookmarkStart w:id="1" w:name="_bookmark0"/>
      <w:bookmarkStart w:id="2" w:name="_Toc4001650"/>
      <w:bookmarkEnd w:id="1"/>
      <w:r w:rsidRPr="00050A81">
        <w:t>APRESENTAÇÃO</w:t>
      </w:r>
      <w:bookmarkEnd w:id="2"/>
    </w:p>
    <w:p w14:paraId="51AA96CB" w14:textId="77777777" w:rsidR="001F0F07" w:rsidRPr="00050A81" w:rsidRDefault="001F0F07" w:rsidP="00050A81"/>
    <w:p w14:paraId="1867DB31" w14:textId="3FEADD2A" w:rsidR="001F0F07" w:rsidRPr="00050A81" w:rsidRDefault="00D83747" w:rsidP="00050A81">
      <w:r w:rsidRPr="00050A81">
        <w:t>O projeto integrador do Curso Superior de Tecnologia em Análise e Desenvolvimento de Sistemas da Faculdade SENAC Goiás, tem como objetivo promover a interdisciplinaridade entre as unidades curriculares do módulo, oportunizando aos acadêmicos que transitem em vários níveis do saber e, concomitantemente apliquem os conhecimentos adquiridos na criação de um produto final com o propósito de desenvolver de modo concreto as competências e habilidades profissionais trabalhadas no curso.</w:t>
      </w:r>
      <w:r w:rsidR="00F35763" w:rsidRPr="00050A81">
        <w:t xml:space="preserve"> </w:t>
      </w:r>
    </w:p>
    <w:p w14:paraId="63509A6D" w14:textId="77777777" w:rsidR="001F0F07" w:rsidRPr="00050A81" w:rsidRDefault="001F0F07" w:rsidP="00050A81"/>
    <w:p w14:paraId="26412735" w14:textId="77777777" w:rsidR="001F0F07" w:rsidRPr="00050A81" w:rsidRDefault="001F0F07" w:rsidP="00050A81"/>
    <w:p w14:paraId="2C89ED67" w14:textId="77777777" w:rsidR="001F0F07" w:rsidRPr="00050A81" w:rsidRDefault="00D83747" w:rsidP="00050A81">
      <w:pPr>
        <w:pStyle w:val="Ttulo1"/>
      </w:pPr>
      <w:bookmarkStart w:id="3" w:name="_bookmark1"/>
      <w:bookmarkStart w:id="4" w:name="_Toc4001651"/>
      <w:bookmarkEnd w:id="3"/>
      <w:r w:rsidRPr="00050A81">
        <w:t>INFORMAÇÕES GERAIS</w:t>
      </w:r>
      <w:bookmarkEnd w:id="4"/>
    </w:p>
    <w:p w14:paraId="42655764" w14:textId="77777777" w:rsidR="001F0F07" w:rsidRPr="00050A81" w:rsidRDefault="001F0F07" w:rsidP="00050A81"/>
    <w:p w14:paraId="44D68267" w14:textId="77777777" w:rsidR="001F0F07" w:rsidRPr="00050A81" w:rsidRDefault="00D83747" w:rsidP="00050A81">
      <w:r w:rsidRPr="00050A81">
        <w:t>Para o desenvolvimento do Projeto Integrador, os professores e discentes deverão adotar as seguintes orientações sobre a metodologia de elaboração:</w:t>
      </w:r>
    </w:p>
    <w:p w14:paraId="7455728C" w14:textId="77777777" w:rsidR="001F0F07" w:rsidRPr="00050A81" w:rsidRDefault="00D83747" w:rsidP="00050A81">
      <w:r w:rsidRPr="00050A81">
        <w:t>O Projeto Integrador d</w:t>
      </w:r>
      <w:r w:rsidR="00034A38">
        <w:t>o 2º</w:t>
      </w:r>
      <w:r w:rsidRPr="00050A81">
        <w:t xml:space="preserve"> período terá sua realização durante o semestre letivo, devendo ser realizado em horários nos quais o aluno não esteja envolvido em atividades acadêmicas em sala de aula, sob a orientação dos professores;</w:t>
      </w:r>
    </w:p>
    <w:p w14:paraId="0D18497E" w14:textId="78035CCC" w:rsidR="001F0F07" w:rsidRPr="00050A81" w:rsidRDefault="00D83747" w:rsidP="00050A81">
      <w:r w:rsidRPr="00050A81">
        <w:t xml:space="preserve">Será disponibilizada </w:t>
      </w:r>
      <w:r w:rsidR="00050A81">
        <w:t xml:space="preserve">duas horas semanais presenciais </w:t>
      </w:r>
      <w:r w:rsidR="00034A38">
        <w:t xml:space="preserve">nas </w:t>
      </w:r>
      <w:r w:rsidR="00F03425">
        <w:t>segundas</w:t>
      </w:r>
      <w:r w:rsidR="00034A38">
        <w:t xml:space="preserve"> feiras</w:t>
      </w:r>
      <w:r w:rsidR="00050A81">
        <w:t xml:space="preserve"> pa</w:t>
      </w:r>
      <w:r w:rsidRPr="00050A81">
        <w:t xml:space="preserve">ra que os alunos </w:t>
      </w:r>
      <w:r w:rsidR="00050A81">
        <w:t>desenvolvam</w:t>
      </w:r>
      <w:r w:rsidRPr="00050A81">
        <w:t xml:space="preserve"> o projeto</w:t>
      </w:r>
      <w:r w:rsidR="00034A38">
        <w:t xml:space="preserve"> e conteúdos EAD que contribuam para a execução do mesmo contando como outras duas horas semanais.</w:t>
      </w:r>
      <w:r w:rsidRPr="00050A81">
        <w:t xml:space="preserve"> </w:t>
      </w:r>
    </w:p>
    <w:p w14:paraId="77C81826" w14:textId="77777777" w:rsidR="001F0F07" w:rsidRPr="00050A81" w:rsidRDefault="00D83747" w:rsidP="00050A81">
      <w:r w:rsidRPr="00050A81">
        <w:t>O tema de cada Projeto Integrador foi proposto e aprovado pelos professores, conforme descrito nesse documento;</w:t>
      </w:r>
    </w:p>
    <w:p w14:paraId="52535E8B" w14:textId="77777777" w:rsidR="001F0F07" w:rsidRPr="00050A81" w:rsidRDefault="00D83747" w:rsidP="00050A81">
      <w:r w:rsidRPr="00050A81">
        <w:t>Deverá fazer o Projeto Integrador o aluno que estiver matriculado nas disciplinas:</w:t>
      </w:r>
    </w:p>
    <w:p w14:paraId="635ED455" w14:textId="77777777" w:rsidR="001F0F07" w:rsidRPr="00050A81" w:rsidRDefault="00D83747" w:rsidP="00050A81">
      <w:r w:rsidRPr="00050A81">
        <w:t>Programação Orientada a Objetos</w:t>
      </w:r>
    </w:p>
    <w:p w14:paraId="4804B8EA" w14:textId="77777777" w:rsidR="001F0F07" w:rsidRPr="00050A81" w:rsidRDefault="00D83747" w:rsidP="00050A81">
      <w:r w:rsidRPr="00050A81">
        <w:t>Projeto de Banco de Dados</w:t>
      </w:r>
    </w:p>
    <w:p w14:paraId="7836C265" w14:textId="77777777" w:rsidR="001F0F07" w:rsidRPr="00050A81" w:rsidRDefault="00D83747" w:rsidP="00050A81">
      <w:r w:rsidRPr="00050A81">
        <w:t>Estatística Aplicada</w:t>
      </w:r>
    </w:p>
    <w:p w14:paraId="67CC9147" w14:textId="6F1E7A01" w:rsidR="001F0F07" w:rsidRPr="00050A81" w:rsidRDefault="00D83747" w:rsidP="00050A81">
      <w:r w:rsidRPr="00050A81">
        <w:t>O aluno que estiver dispensado do Projeto Integrador, deverá procurar o(s) professor(es) da(s) unidade(s) curricular(es) que está matriculado para desenvolver um trabalho em paralelo da(s) unidade(s) curricular</w:t>
      </w:r>
      <w:r w:rsidR="005F22D4">
        <w:t>(es)</w:t>
      </w:r>
      <w:r w:rsidRPr="00050A81">
        <w:t>. Trabalho esse definido pelo(s) respectivo(s) professor(es);</w:t>
      </w:r>
    </w:p>
    <w:p w14:paraId="2DEE42E9" w14:textId="72D983D0" w:rsidR="001F0F07" w:rsidRPr="00050A81" w:rsidRDefault="00D83747" w:rsidP="00050A81">
      <w:r w:rsidRPr="00050A81">
        <w:t>O Projeto Integrador será desenvolvido em equipes</w:t>
      </w:r>
      <w:r w:rsidR="002143D8">
        <w:t xml:space="preserve"> de no máximo quatro alunos</w:t>
      </w:r>
      <w:r w:rsidR="00034A38">
        <w:t>.</w:t>
      </w:r>
      <w:r w:rsidRPr="00050A81">
        <w:t xml:space="preserve"> Os componentes dos grupos não precisam ser os mesmos componentes dos projetos integradores dos módulos anteriores, ou seja, a cada módulo o aluno poderá participar de grupos diferentes;</w:t>
      </w:r>
    </w:p>
    <w:p w14:paraId="2889B0A0" w14:textId="77777777" w:rsidR="001F0F07" w:rsidRPr="00050A81" w:rsidRDefault="00D83747" w:rsidP="00050A81">
      <w:r w:rsidRPr="00050A81">
        <w:t>A escolha dos membros dos grupos deverá ser realizada entre os discentes;</w:t>
      </w:r>
    </w:p>
    <w:p w14:paraId="4549A4A5" w14:textId="2581FBF6" w:rsidR="001F0F07" w:rsidRPr="00050A81" w:rsidRDefault="00D83747" w:rsidP="00050A81">
      <w:pPr>
        <w:sectPr w:rsidR="001F0F07" w:rsidRPr="00050A81">
          <w:pgSz w:w="12240" w:h="15840"/>
          <w:pgMar w:top="1560" w:right="600" w:bottom="280" w:left="620" w:header="720" w:footer="0" w:gutter="0"/>
          <w:cols w:space="720"/>
        </w:sectPr>
      </w:pPr>
      <w:r w:rsidRPr="00050A81">
        <w:t xml:space="preserve">Os artefatos (documentos, código fonte, diagramas, e quaisquer outros entregáveis) resultantes do Projeto Integrador deverão ser formatados e entregues através da postagem no </w:t>
      </w:r>
      <w:r w:rsidR="0033043E">
        <w:t xml:space="preserve">Repositório </w:t>
      </w:r>
      <w:r w:rsidR="00677291" w:rsidRPr="0033043E">
        <w:t>GitHub</w:t>
      </w:r>
      <w:r w:rsidR="005F22D4">
        <w:t>.</w:t>
      </w:r>
    </w:p>
    <w:p w14:paraId="353E2276" w14:textId="77777777" w:rsidR="001F0F07" w:rsidRPr="00050A81" w:rsidRDefault="001F0F07" w:rsidP="00050A81"/>
    <w:p w14:paraId="607885C7" w14:textId="12E60EB3" w:rsidR="001F0F07" w:rsidRPr="00050A81" w:rsidRDefault="00D83747" w:rsidP="00050A81">
      <w:r w:rsidRPr="00050A81">
        <w:t xml:space="preserve">A correção do projeto integrador será feita, pelos professores, a partir do conteúdo publicado. </w:t>
      </w:r>
    </w:p>
    <w:p w14:paraId="6A66CFEE" w14:textId="77777777" w:rsidR="001F0F07" w:rsidRPr="00050A81" w:rsidRDefault="001F0F07" w:rsidP="00050A81"/>
    <w:p w14:paraId="0543D9D9" w14:textId="77777777" w:rsidR="001F0F07" w:rsidRPr="00050A81" w:rsidRDefault="00D83747" w:rsidP="00050A81">
      <w:pPr>
        <w:pStyle w:val="Ttulo1"/>
      </w:pPr>
      <w:bookmarkStart w:id="5" w:name="_bookmark2"/>
      <w:bookmarkStart w:id="6" w:name="_Toc4001652"/>
      <w:bookmarkEnd w:id="5"/>
      <w:r w:rsidRPr="00050A81">
        <w:t>CRITÉRIOS DE AVALIAÇÃO</w:t>
      </w:r>
      <w:bookmarkEnd w:id="6"/>
    </w:p>
    <w:p w14:paraId="1708FB07" w14:textId="77777777" w:rsidR="001F0F07" w:rsidRPr="00050A81" w:rsidRDefault="001F0F07" w:rsidP="00050A81"/>
    <w:p w14:paraId="4E9300ED" w14:textId="77777777" w:rsidR="001F0F07" w:rsidRPr="00050A81" w:rsidRDefault="00D83747" w:rsidP="00050A81">
      <w:r w:rsidRPr="00050A81">
        <w:t>O Projeto Integrador será avaliado tanto pelo produto final quanto pela apresentação sobre a perspectiva do conhecimento, originalidade, qualidade do produto/resultado produzido, comprometimento e organização da equipe e o desenvolvimento das habilidades e competência adquiridas.</w:t>
      </w:r>
    </w:p>
    <w:p w14:paraId="78976594" w14:textId="77777777" w:rsidR="001F0F07" w:rsidRPr="00050A81" w:rsidRDefault="00D83747" w:rsidP="00050A81">
      <w:r w:rsidRPr="00050A81">
        <w:t>Para a atividade avaliativa Projeto Integrador, após a entrega, não haverá recuperação, visto que o desenvolvimento das atividades terá acompanhamento dos professores;</w:t>
      </w:r>
    </w:p>
    <w:p w14:paraId="6320C4AB" w14:textId="77777777" w:rsidR="001F0F07" w:rsidRPr="00050A81" w:rsidRDefault="00D83747" w:rsidP="00050A81">
      <w:r w:rsidRPr="00050A81">
        <w:t>O Projeto Integrador deverá ser entregue até a data estabelecida pelo cronograma;</w:t>
      </w:r>
    </w:p>
    <w:p w14:paraId="54C95F6C" w14:textId="578F0794" w:rsidR="001F0F07" w:rsidRPr="00050A81" w:rsidRDefault="00D83747" w:rsidP="00050A81">
      <w:r w:rsidRPr="00050A81">
        <w:t xml:space="preserve">Caso seja detectado plágio do Projeto Integrador, o mesmo poderá ser recusado, ficando o grupo com </w:t>
      </w:r>
      <w:r w:rsidR="00227596">
        <w:t xml:space="preserve">nota zero </w:t>
      </w:r>
      <w:r w:rsidRPr="00050A81">
        <w:t>na avaliação, sem direito a nova avaliação;</w:t>
      </w:r>
    </w:p>
    <w:p w14:paraId="3975E28C" w14:textId="2C8B3BC1" w:rsidR="001F0F07" w:rsidRPr="00050A81" w:rsidRDefault="00D83747" w:rsidP="00050A81">
      <w:r w:rsidRPr="00050A81">
        <w:t xml:space="preserve">A </w:t>
      </w:r>
      <w:r w:rsidR="00227596">
        <w:t>nota</w:t>
      </w:r>
      <w:r w:rsidRPr="00050A81">
        <w:t xml:space="preserve"> final do Projeto Integrador é baseada na média aritmética das avaliações de cada unidade curricular (feita pelo professor da unidade curricular), somado à nota da apresentação (dada pela banca durante a apresentação). </w:t>
      </w:r>
    </w:p>
    <w:p w14:paraId="515B0F80" w14:textId="75D8C90B" w:rsidR="001F0F07" w:rsidRPr="00050A81" w:rsidRDefault="00D83747" w:rsidP="00050A81">
      <w:r w:rsidRPr="00050A81">
        <w:t xml:space="preserve">Mesmo o Projeto Integrador sendo desenvolvido em grupo, os alunos integrantes podem ter </w:t>
      </w:r>
      <w:r w:rsidR="002F560B">
        <w:t xml:space="preserve">notas </w:t>
      </w:r>
      <w:r w:rsidRPr="00050A81">
        <w:t xml:space="preserve">diferentes, de acordo com a presença, participação, interesse, </w:t>
      </w:r>
      <w:r w:rsidR="00F35763" w:rsidRPr="00050A81">
        <w:t>proatividade</w:t>
      </w:r>
      <w:r w:rsidRPr="00050A81">
        <w:t>, coerência, conteúdo e apresentação, que serão avaliados pelos professores durante o desenvolvimento das atividades;</w:t>
      </w:r>
    </w:p>
    <w:p w14:paraId="2D6E872E" w14:textId="5151AE1B" w:rsidR="001F0F07" w:rsidRPr="00050A81" w:rsidRDefault="00D83747" w:rsidP="00050A81">
      <w:r w:rsidRPr="00050A81">
        <w:t xml:space="preserve">O projeto integrador deverá ser apresentado a banca com dois ou mais professores </w:t>
      </w:r>
      <w:r w:rsidR="005D6277">
        <w:t>entre os dias 11 a 13/12/2019</w:t>
      </w:r>
      <w:r w:rsidRPr="00050A81">
        <w:t>, em sala de aula, conforme cronograma, sendo que o integrante do grupo que não apresentar ficará com nota ZERO na apresentação;</w:t>
      </w:r>
    </w:p>
    <w:p w14:paraId="0444B5D9" w14:textId="29E8711A" w:rsidR="001F0F07" w:rsidRPr="00050A81" w:rsidRDefault="00D83747" w:rsidP="00050A81">
      <w:r w:rsidRPr="00050A81">
        <w:t xml:space="preserve">A apresentação deverá ser feita com uso de slides, e eventuais consultas ao </w:t>
      </w:r>
      <w:r w:rsidR="00677291">
        <w:t>GitHub</w:t>
      </w:r>
      <w:r w:rsidRPr="00050A81">
        <w:t xml:space="preserve"> se necessário, onde será mostrada como o projeto foi desenvolvido e outras informações referentes aos experimentos realizados, conforme critério do grupo;</w:t>
      </w:r>
    </w:p>
    <w:p w14:paraId="5B00F9E8" w14:textId="5A76C095" w:rsidR="001F0F07" w:rsidRPr="00050A81" w:rsidRDefault="00D83747" w:rsidP="00050A81">
      <w:r w:rsidRPr="00050A81">
        <w:t xml:space="preserve">Para a apresentação, será disponibilizado o computador (com acesso à Internet) e o data show destinados ao professor durante as aulas. </w:t>
      </w:r>
    </w:p>
    <w:p w14:paraId="4F801C56" w14:textId="77777777" w:rsidR="001F0F07" w:rsidRPr="00050A81" w:rsidRDefault="00D83747" w:rsidP="00050A81">
      <w:r w:rsidRPr="00050A81">
        <w:t>A apresentação terá a duração de 15 (quinze minutos) para cada grupo. Portanto, o grupo deverá se preparar para apresentar o que realmente ele julgar importante, uma vez que não haverá tempo hábil para descrever todos os detalhes de desenvolvimento do projeto;</w:t>
      </w:r>
    </w:p>
    <w:p w14:paraId="00CBEE08" w14:textId="77777777" w:rsidR="001F0F07" w:rsidRPr="00050A81" w:rsidRDefault="00D83747" w:rsidP="00050A81">
      <w:r w:rsidRPr="00050A81">
        <w:t>A banca examinadora terá mais 15 minutos para arguição, sendo facultado a possibilidade da banca, a qualquer momento, interromper a apresentação do grupo para dirimir dúvidas, caso algum professor ache necessário. Esse tempo de interrupção não será acrescido ao limite de 15 minutos do grupo;</w:t>
      </w:r>
    </w:p>
    <w:p w14:paraId="2A7753C4" w14:textId="77777777" w:rsidR="001F0F07" w:rsidRPr="00050A81" w:rsidRDefault="001F0F07" w:rsidP="00050A81"/>
    <w:p w14:paraId="2DE5CE4F" w14:textId="77777777" w:rsidR="001F0F07" w:rsidRPr="00050A81" w:rsidRDefault="00D83747" w:rsidP="00050A81">
      <w:pPr>
        <w:pStyle w:val="Ttulo1"/>
      </w:pPr>
      <w:bookmarkStart w:id="7" w:name="_bookmark3"/>
      <w:bookmarkStart w:id="8" w:name="_Toc4001653"/>
      <w:bookmarkEnd w:id="7"/>
      <w:r w:rsidRPr="00050A81">
        <w:t>CRONOGRAMA</w:t>
      </w:r>
      <w:bookmarkEnd w:id="8"/>
    </w:p>
    <w:p w14:paraId="6428778D" w14:textId="77777777" w:rsidR="001F0F07" w:rsidRPr="00050A81" w:rsidRDefault="001F0F07" w:rsidP="00050A81">
      <w:pPr>
        <w:sectPr w:rsidR="001F0F07" w:rsidRPr="00050A81">
          <w:pgSz w:w="12240" w:h="15840"/>
          <w:pgMar w:top="1560" w:right="600" w:bottom="280" w:left="620" w:header="720" w:footer="0" w:gutter="0"/>
          <w:cols w:space="720"/>
        </w:sectPr>
      </w:pPr>
    </w:p>
    <w:p w14:paraId="7F7F47AB" w14:textId="77777777" w:rsidR="001F0F07" w:rsidRPr="00050A81" w:rsidRDefault="001F0F07" w:rsidP="00050A81"/>
    <w:p w14:paraId="0C264970" w14:textId="2501BDEB" w:rsidR="001F0F07" w:rsidRPr="00050A81" w:rsidRDefault="00D83747" w:rsidP="00050A81">
      <w:r w:rsidRPr="00050A81">
        <w:t xml:space="preserve">O desenvolvimento das atividades do Projeto Integrador terá início a partir da divulgação desse documento, devendo ser desenvolvido </w:t>
      </w:r>
      <w:r w:rsidR="00156352">
        <w:t>nas aulas de projeto integrador</w:t>
      </w:r>
      <w:r w:rsidRPr="00050A81">
        <w:t>;</w:t>
      </w:r>
    </w:p>
    <w:p w14:paraId="33DBFF5E" w14:textId="203ABCC3" w:rsidR="001F0F07" w:rsidRPr="00050A81" w:rsidRDefault="00D83747" w:rsidP="00050A81">
      <w:r w:rsidRPr="00050A81">
        <w:t xml:space="preserve">As atividades desenvolvidas deverão ser publicadas no </w:t>
      </w:r>
      <w:r w:rsidR="00677291">
        <w:t>GitHub</w:t>
      </w:r>
      <w:r w:rsidR="00441868">
        <w:t xml:space="preserve"> até o </w:t>
      </w:r>
      <w:r w:rsidRPr="00050A81">
        <w:t xml:space="preserve">dia </w:t>
      </w:r>
      <w:r w:rsidR="00CB4966">
        <w:t>10/12</w:t>
      </w:r>
      <w:r w:rsidR="00441868">
        <w:t>/2019</w:t>
      </w:r>
      <w:r w:rsidRPr="00050A81">
        <w:t xml:space="preserve">, impreterivelmente, pois após esta data será </w:t>
      </w:r>
      <w:r w:rsidR="00441868">
        <w:t>a defesa</w:t>
      </w:r>
      <w:r w:rsidRPr="00050A81">
        <w:t>;</w:t>
      </w:r>
    </w:p>
    <w:p w14:paraId="19E07D09" w14:textId="455D45DA" w:rsidR="001F0F07" w:rsidRPr="00050A81" w:rsidRDefault="00D83747" w:rsidP="00050A81">
      <w:r w:rsidRPr="00050A81">
        <w:t xml:space="preserve">A apresentação dos projetos integradores pelos grupos acontecerá </w:t>
      </w:r>
      <w:r w:rsidR="00CB4966">
        <w:t xml:space="preserve">entre os </w:t>
      </w:r>
      <w:r w:rsidR="00AE1375">
        <w:t>dias</w:t>
      </w:r>
      <w:r w:rsidR="00EE2DAB">
        <w:t xml:space="preserve"> </w:t>
      </w:r>
      <w:r w:rsidR="00AE1375">
        <w:t>11 a 13/12</w:t>
      </w:r>
      <w:r w:rsidR="00EE2DAB">
        <w:t>/2019</w:t>
      </w:r>
      <w:r w:rsidRPr="00050A81">
        <w:t>, conforme cronograma</w:t>
      </w:r>
      <w:r w:rsidR="00AE1375">
        <w:t xml:space="preserve"> a ser afixado de acordo com o número de grupos</w:t>
      </w:r>
      <w:r w:rsidRPr="00050A81">
        <w:t>;</w:t>
      </w:r>
    </w:p>
    <w:p w14:paraId="54298B79" w14:textId="2FFFFA4D" w:rsidR="001F0F07" w:rsidRPr="00050A81" w:rsidRDefault="00D83747" w:rsidP="00050A81">
      <w:r w:rsidRPr="00050A81">
        <w:t xml:space="preserve">A avaliação final do Projeto Integrador pelos professores acontecerá no </w:t>
      </w:r>
      <w:ins w:id="9" w:author="Fabiola Teixeira">
        <w:r w:rsidR="00AB6A5C">
          <w:t xml:space="preserve">período de </w:t>
        </w:r>
      </w:ins>
      <w:r w:rsidR="007808F2">
        <w:t>16</w:t>
      </w:r>
      <w:ins w:id="10" w:author="Fabiola Teixeira">
        <w:r w:rsidR="00AB6A5C">
          <w:t xml:space="preserve"> a </w:t>
        </w:r>
      </w:ins>
      <w:r w:rsidR="007808F2">
        <w:t>19/12</w:t>
      </w:r>
      <w:ins w:id="11" w:author="Fabiola Teixeira">
        <w:r w:rsidR="00AB6A5C">
          <w:t>/2019</w:t>
        </w:r>
      </w:ins>
      <w:r w:rsidRPr="00050A81">
        <w:t>;</w:t>
      </w:r>
    </w:p>
    <w:p w14:paraId="58D88C8E" w14:textId="4A52EBF4" w:rsidR="001F0F07" w:rsidRPr="00050A81" w:rsidRDefault="00D83747" w:rsidP="00050A81">
      <w:r w:rsidRPr="00050A81">
        <w:t xml:space="preserve">A </w:t>
      </w:r>
      <w:r w:rsidR="00AE076B">
        <w:t>nota</w:t>
      </w:r>
      <w:r w:rsidRPr="00050A81">
        <w:t xml:space="preserve"> final do Projeto Integrador será divulgada no dia </w:t>
      </w:r>
      <w:r w:rsidR="00E91A0D">
        <w:t>20/12</w:t>
      </w:r>
      <w:r w:rsidR="002B6F92">
        <w:t>/2019</w:t>
      </w:r>
      <w:r w:rsidRPr="00050A81">
        <w:t>.</w:t>
      </w:r>
    </w:p>
    <w:p w14:paraId="0694F723" w14:textId="77777777" w:rsidR="001F0F07" w:rsidRPr="00050A81" w:rsidRDefault="001F0F07" w:rsidP="00050A81"/>
    <w:p w14:paraId="6051544B" w14:textId="181C7754" w:rsidR="00E43DF4" w:rsidRDefault="00F35763" w:rsidP="00E43DF4">
      <w:pPr>
        <w:pStyle w:val="Ttulo1"/>
      </w:pPr>
      <w:bookmarkStart w:id="12" w:name="_Toc4001654"/>
      <w:r>
        <w:rPr>
          <w:caps w:val="0"/>
        </w:rPr>
        <w:t>PROJETO</w:t>
      </w:r>
      <w:bookmarkEnd w:id="12"/>
    </w:p>
    <w:p w14:paraId="3C4E3B9F" w14:textId="77777777" w:rsidR="00E43DF4" w:rsidRPr="00E43DF4" w:rsidRDefault="00E43DF4" w:rsidP="00E43DF4">
      <w:pPr>
        <w:pStyle w:val="Ttulo1"/>
        <w:numPr>
          <w:ilvl w:val="0"/>
          <w:numId w:val="0"/>
        </w:numPr>
        <w:ind w:left="432"/>
      </w:pPr>
    </w:p>
    <w:p w14:paraId="2B1BA1D5" w14:textId="77777777" w:rsidR="00E43DF4" w:rsidRPr="00E43DF4" w:rsidRDefault="00E43DF4" w:rsidP="00E43DF4">
      <w:pPr>
        <w:rPr>
          <w:b/>
        </w:rPr>
      </w:pPr>
      <w:r w:rsidRPr="00E43DF4">
        <w:rPr>
          <w:b/>
        </w:rPr>
        <w:t>Tema:</w:t>
      </w:r>
    </w:p>
    <w:p w14:paraId="5E1C2106" w14:textId="56589BB5" w:rsidR="00E43DF4" w:rsidRDefault="00E43DF4" w:rsidP="00E43DF4">
      <w:r w:rsidRPr="008241A6">
        <w:t>Elaboração de artefato de software</w:t>
      </w:r>
    </w:p>
    <w:p w14:paraId="205A473F" w14:textId="77777777" w:rsidR="00E43DF4" w:rsidRPr="008241A6" w:rsidRDefault="00E43DF4" w:rsidP="00E43DF4"/>
    <w:p w14:paraId="782BC94E" w14:textId="77777777" w:rsidR="00E43DF4" w:rsidRPr="00E43DF4" w:rsidRDefault="00E43DF4" w:rsidP="00E43DF4">
      <w:pPr>
        <w:rPr>
          <w:b/>
        </w:rPr>
      </w:pPr>
      <w:r w:rsidRPr="00E43DF4">
        <w:rPr>
          <w:b/>
        </w:rPr>
        <w:t xml:space="preserve">Descrição: </w:t>
      </w:r>
    </w:p>
    <w:p w14:paraId="42D6A547" w14:textId="77777777" w:rsidR="00E43DF4" w:rsidRPr="008241A6" w:rsidRDefault="00E43DF4" w:rsidP="00E43DF4">
      <w:r w:rsidRPr="008241A6">
        <w:t xml:space="preserve">Engenharia de software é a utilização de princípios de engenharia com objetivo de se obter software de maneira econômica, que seja confiável e que trabalhe eficientemente em máquinas reais. Artefatos de Engenharia de Software são modelos, documentos ou códigos produzidos por uma determinada atividade. </w:t>
      </w:r>
    </w:p>
    <w:p w14:paraId="3F8F7D05" w14:textId="62C613F1" w:rsidR="00E43DF4" w:rsidRDefault="00E43DF4" w:rsidP="00E43DF4">
      <w:r w:rsidRPr="008241A6">
        <w:t xml:space="preserve">O objetivo deste Projeto Integrador é definir um conjunto de artefatos que serão criados como resultado de atividades desenvolvidas nas unidades curriculares do módulo. A atividade base deste projeto é </w:t>
      </w:r>
      <w:r w:rsidR="0002526E">
        <w:t>o</w:t>
      </w:r>
      <w:r w:rsidRPr="008241A6">
        <w:t xml:space="preserve"> tratamento de dados oriundos </w:t>
      </w:r>
      <w:r w:rsidR="00364E07">
        <w:t>de um banco de dados</w:t>
      </w:r>
      <w:r w:rsidR="00612640">
        <w:t xml:space="preserve"> exportado em </w:t>
      </w:r>
      <w:r w:rsidR="001A58A6">
        <w:t>CSV</w:t>
      </w:r>
      <w:r w:rsidRPr="008241A6">
        <w:t xml:space="preserve">. Os dados deste arquivo serão tratados </w:t>
      </w:r>
      <w:r w:rsidR="002216FE">
        <w:t>utilizando</w:t>
      </w:r>
      <w:r w:rsidRPr="008241A6">
        <w:t xml:space="preserve"> requisitos estatísticos, a partir do qual será implementado um Analisador </w:t>
      </w:r>
      <w:r w:rsidR="00F35763">
        <w:t xml:space="preserve">de </w:t>
      </w:r>
      <w:r w:rsidRPr="008241A6">
        <w:t>informações</w:t>
      </w:r>
      <w:r w:rsidR="00F16471">
        <w:t xml:space="preserve"> capaz de tratar variáveis qu</w:t>
      </w:r>
      <w:r w:rsidR="001E63D4">
        <w:t>a</w:t>
      </w:r>
      <w:r w:rsidR="00F16471">
        <w:t>litativas e quantitativas</w:t>
      </w:r>
      <w:r w:rsidR="00447D28">
        <w:t>, de forma científica que possibilitará a criação de um documento de análise descritiva e inferencial</w:t>
      </w:r>
      <w:r w:rsidRPr="008241A6">
        <w:t xml:space="preserve">. Além do software gerado o projeto também terá como resultado um </w:t>
      </w:r>
      <w:proofErr w:type="spellStart"/>
      <w:r w:rsidRPr="008241A6">
        <w:t>funcionograma</w:t>
      </w:r>
      <w:proofErr w:type="spellEnd"/>
      <w:r w:rsidRPr="008241A6">
        <w:t xml:space="preserve"> com o desenho de cargos e de tarefas do Setor de TI de uma determinada empresa e também a descrição de um programa de treinamento para os colaboradores dos respectivos cargos identificados no </w:t>
      </w:r>
      <w:proofErr w:type="spellStart"/>
      <w:r w:rsidRPr="008241A6">
        <w:t>funcionograma</w:t>
      </w:r>
      <w:proofErr w:type="spellEnd"/>
      <w:r w:rsidRPr="008241A6">
        <w:t>.</w:t>
      </w:r>
    </w:p>
    <w:p w14:paraId="06769A07" w14:textId="77777777" w:rsidR="00073488" w:rsidRPr="008241A6" w:rsidRDefault="00073488" w:rsidP="00E43DF4"/>
    <w:p w14:paraId="7EBBF5B0" w14:textId="041991A4" w:rsidR="00E43DF4" w:rsidRDefault="00073488" w:rsidP="00073488">
      <w:pPr>
        <w:pStyle w:val="Ttulo1"/>
      </w:pPr>
      <w:bookmarkStart w:id="13" w:name="_Toc4001655"/>
      <w:r w:rsidRPr="008241A6">
        <w:rPr>
          <w:caps w:val="0"/>
        </w:rPr>
        <w:t>ATIVIDADES</w:t>
      </w:r>
      <w:bookmarkEnd w:id="13"/>
    </w:p>
    <w:p w14:paraId="0046938C" w14:textId="77777777" w:rsidR="00073488" w:rsidRPr="008241A6" w:rsidRDefault="00073488" w:rsidP="00073488">
      <w:pPr>
        <w:pStyle w:val="Ttulo1"/>
        <w:numPr>
          <w:ilvl w:val="0"/>
          <w:numId w:val="0"/>
        </w:numPr>
        <w:ind w:left="432"/>
      </w:pPr>
    </w:p>
    <w:p w14:paraId="098C568E" w14:textId="4C851DA4" w:rsidR="00073488" w:rsidRPr="00E9424D" w:rsidRDefault="00E43DF4" w:rsidP="00073488">
      <w:pPr>
        <w:pStyle w:val="Ttulo2"/>
      </w:pPr>
      <w:bookmarkStart w:id="14" w:name="_Toc4001656"/>
      <w:r w:rsidRPr="008241A6">
        <w:t>Estatística Aplicada</w:t>
      </w:r>
      <w:bookmarkEnd w:id="14"/>
    </w:p>
    <w:p w14:paraId="67E1475F" w14:textId="77777777" w:rsidR="00073488" w:rsidRPr="00E9424D" w:rsidRDefault="00073488" w:rsidP="00073488">
      <w:r w:rsidRPr="00E9424D">
        <w:t>Tratamento dos dados gerados pela pesquisa, de acordo com o roteiro abaixo:</w:t>
      </w:r>
    </w:p>
    <w:p w14:paraId="487BF3C8" w14:textId="66FD387F" w:rsidR="00073488" w:rsidRPr="00E9424D" w:rsidRDefault="00073488" w:rsidP="00073488">
      <w:r w:rsidRPr="00E9424D">
        <w:t xml:space="preserve">Realizar o tratamento dos dados </w:t>
      </w:r>
      <w:r w:rsidR="00287662">
        <w:t xml:space="preserve">quantitativos </w:t>
      </w:r>
      <w:r w:rsidRPr="00E9424D">
        <w:t>(cálculos de média, moda, mediana, desvio padrão e frequência)</w:t>
      </w:r>
      <w:r w:rsidR="00B449A5">
        <w:t xml:space="preserve"> e qualitativos com a geração de um documento de análise.</w:t>
      </w:r>
    </w:p>
    <w:p w14:paraId="1047AFA5" w14:textId="77777777" w:rsidR="00073488" w:rsidRPr="00E9424D" w:rsidRDefault="00073488" w:rsidP="00073488">
      <w:r w:rsidRPr="00E9424D">
        <w:t>Professor(es) responsável(</w:t>
      </w:r>
      <w:proofErr w:type="spellStart"/>
      <w:r w:rsidRPr="00E9424D">
        <w:t>is</w:t>
      </w:r>
      <w:proofErr w:type="spellEnd"/>
      <w:r w:rsidRPr="00E9424D">
        <w:t>): Fabiola de Carvalho Teixeira</w:t>
      </w:r>
    </w:p>
    <w:p w14:paraId="292A043D" w14:textId="77777777" w:rsidR="00073488" w:rsidRPr="00E9424D" w:rsidRDefault="00073488" w:rsidP="00073488">
      <w:r w:rsidRPr="00E9424D">
        <w:t xml:space="preserve"> </w:t>
      </w:r>
    </w:p>
    <w:p w14:paraId="4BF173F2" w14:textId="5F42AE18" w:rsidR="00073488" w:rsidRPr="00E9424D" w:rsidRDefault="00073488" w:rsidP="00073488">
      <w:pPr>
        <w:pStyle w:val="Ttulo2"/>
      </w:pPr>
      <w:bookmarkStart w:id="15" w:name="_Toc4001657"/>
      <w:r w:rsidRPr="00E9424D">
        <w:lastRenderedPageBreak/>
        <w:t>Projeto de banco de Dados</w:t>
      </w:r>
      <w:bookmarkEnd w:id="15"/>
    </w:p>
    <w:p w14:paraId="08F9F850" w14:textId="77777777" w:rsidR="00073488" w:rsidRPr="00E9424D" w:rsidRDefault="00073488" w:rsidP="00073488">
      <w:r w:rsidRPr="00E9424D">
        <w:t>Possibilitar a conexão da aplicação Java, através de um sistema gerenciador de banco de dados, com o banco de dados da aplicação, que irá armazenar os dados que serão manipulados pela aplicação.</w:t>
      </w:r>
    </w:p>
    <w:p w14:paraId="78B7D007" w14:textId="77777777" w:rsidR="00073488" w:rsidRPr="00E9424D" w:rsidRDefault="00073488" w:rsidP="00073488">
      <w:r w:rsidRPr="00E9424D">
        <w:t>Persistir dados necessários no banco de dados</w:t>
      </w:r>
    </w:p>
    <w:p w14:paraId="3EB49ADF" w14:textId="77777777" w:rsidR="00073488" w:rsidRPr="00E9424D" w:rsidRDefault="00073488" w:rsidP="00073488">
      <w:r w:rsidRPr="00E9424D">
        <w:t>Recuperar dados armazenados</w:t>
      </w:r>
    </w:p>
    <w:p w14:paraId="31A64071" w14:textId="77777777" w:rsidR="00073488" w:rsidRPr="00E9424D" w:rsidRDefault="00073488" w:rsidP="00073488">
      <w:r w:rsidRPr="00E9424D">
        <w:t>Manipular dados armazenados</w:t>
      </w:r>
    </w:p>
    <w:p w14:paraId="52030A50" w14:textId="7443155E" w:rsidR="00073488" w:rsidRPr="00E9424D" w:rsidRDefault="00073488" w:rsidP="00073488">
      <w:r w:rsidRPr="00E9424D">
        <w:t xml:space="preserve">Apresentar dados para facilitar cálculos </w:t>
      </w:r>
      <w:r w:rsidR="00A63B23" w:rsidRPr="00E9424D">
        <w:t>estatísticos</w:t>
      </w:r>
    </w:p>
    <w:p w14:paraId="39D248DA" w14:textId="710AF6FB" w:rsidR="00073488" w:rsidRDefault="00073488" w:rsidP="00073488">
      <w:r w:rsidRPr="00E9424D">
        <w:t>Professor(es) responsável(</w:t>
      </w:r>
      <w:proofErr w:type="spellStart"/>
      <w:r w:rsidRPr="00E9424D">
        <w:t>is</w:t>
      </w:r>
      <w:proofErr w:type="spellEnd"/>
      <w:r w:rsidRPr="00E9424D">
        <w:t xml:space="preserve">): </w:t>
      </w:r>
      <w:proofErr w:type="spellStart"/>
      <w:r w:rsidR="0094280C" w:rsidRPr="0094280C">
        <w:t>Gildenor</w:t>
      </w:r>
      <w:proofErr w:type="spellEnd"/>
      <w:r w:rsidR="0094280C" w:rsidRPr="0094280C">
        <w:t xml:space="preserve"> de Souza Amorim Cavalcante</w:t>
      </w:r>
    </w:p>
    <w:p w14:paraId="4CB20188" w14:textId="77777777" w:rsidR="0094280C" w:rsidRPr="00E9424D" w:rsidRDefault="0094280C" w:rsidP="00073488"/>
    <w:p w14:paraId="5341974E" w14:textId="036752FF" w:rsidR="00073488" w:rsidRPr="00E9424D" w:rsidRDefault="00073488" w:rsidP="00073488">
      <w:pPr>
        <w:pStyle w:val="Ttulo2"/>
      </w:pPr>
      <w:bookmarkStart w:id="16" w:name="_Toc4001658"/>
      <w:r w:rsidRPr="00E9424D">
        <w:t>Engenharia de Requisitos</w:t>
      </w:r>
      <w:bookmarkEnd w:id="16"/>
    </w:p>
    <w:p w14:paraId="16566973" w14:textId="77777777" w:rsidR="00073488" w:rsidRPr="00E9424D" w:rsidRDefault="00073488" w:rsidP="00073488">
      <w:r w:rsidRPr="00E9424D">
        <w:t>Elaboração do documento de requisitos referente ao software a ser implementado na unidade curricular de Programação Orientada a Objetos. O documento deve conter os seguintes tópicos: objetivo, escopo, regras de negócio, requisitos funcionais, requisitos não-funcionais, modelo de caso de uso, protótipos, modelo de classes e/ou outro tópico solicitado pelo professor.</w:t>
      </w:r>
    </w:p>
    <w:p w14:paraId="00FD390A" w14:textId="499A2427" w:rsidR="00073488" w:rsidRDefault="00073488" w:rsidP="00073488">
      <w:r w:rsidRPr="00E9424D">
        <w:t>Professor(es) responsável(</w:t>
      </w:r>
      <w:proofErr w:type="spellStart"/>
      <w:r w:rsidRPr="00E9424D">
        <w:t>is</w:t>
      </w:r>
      <w:proofErr w:type="spellEnd"/>
      <w:r w:rsidRPr="00E9424D">
        <w:t xml:space="preserve">): </w:t>
      </w:r>
      <w:r w:rsidR="0094280C" w:rsidRPr="0094280C">
        <w:t>Ana Flávia Marinho de Lima Garrote</w:t>
      </w:r>
    </w:p>
    <w:p w14:paraId="3969C782" w14:textId="77777777" w:rsidR="0094280C" w:rsidRPr="00E9424D" w:rsidRDefault="0094280C" w:rsidP="00073488"/>
    <w:p w14:paraId="0D81F779" w14:textId="6C4C6F8C" w:rsidR="00073488" w:rsidRPr="00E9424D" w:rsidRDefault="00073488" w:rsidP="00073488">
      <w:pPr>
        <w:pStyle w:val="Ttulo2"/>
      </w:pPr>
      <w:bookmarkStart w:id="17" w:name="_Toc4001659"/>
      <w:r w:rsidRPr="00E9424D">
        <w:t>Gestão de Pessoas</w:t>
      </w:r>
      <w:bookmarkEnd w:id="17"/>
    </w:p>
    <w:p w14:paraId="4DFF9155" w14:textId="77777777" w:rsidR="00073488" w:rsidRPr="00E9424D" w:rsidRDefault="00073488" w:rsidP="00073488">
      <w:r w:rsidRPr="00E9424D">
        <w:t xml:space="preserve">Elaborar um </w:t>
      </w:r>
      <w:proofErr w:type="spellStart"/>
      <w:r w:rsidRPr="00E9424D">
        <w:t>funcionograma</w:t>
      </w:r>
      <w:proofErr w:type="spellEnd"/>
      <w:r w:rsidRPr="00E9424D">
        <w:t xml:space="preserve"> contendo o desenho de cargos de tarefas do Setor de TI. Elaborar um programa de capacitação/treinamento para os colaboradores dos respectivos cargos identificados no </w:t>
      </w:r>
      <w:proofErr w:type="spellStart"/>
      <w:r w:rsidRPr="00E9424D">
        <w:t>funcionograma</w:t>
      </w:r>
      <w:proofErr w:type="spellEnd"/>
      <w:r w:rsidRPr="00E9424D">
        <w:t>. Para elaboração destes artefatos, seguir as orientações:</w:t>
      </w:r>
    </w:p>
    <w:p w14:paraId="60774DF2" w14:textId="77777777" w:rsidR="00073488" w:rsidRPr="00E9424D" w:rsidRDefault="00073488" w:rsidP="00073488">
      <w:r w:rsidRPr="00E9424D">
        <w:t xml:space="preserve">Elaborar um organograma e de acordo com o organograma elaborar um </w:t>
      </w:r>
      <w:proofErr w:type="spellStart"/>
      <w:r w:rsidRPr="00E9424D">
        <w:t>funcionograma</w:t>
      </w:r>
      <w:proofErr w:type="spellEnd"/>
      <w:r w:rsidRPr="00E9424D">
        <w:t>;</w:t>
      </w:r>
    </w:p>
    <w:p w14:paraId="5BF619D3" w14:textId="77777777" w:rsidR="00073488" w:rsidRPr="00E9424D" w:rsidRDefault="00073488" w:rsidP="00073488">
      <w:r w:rsidRPr="00E9424D">
        <w:t xml:space="preserve">Baseado no organograma e no </w:t>
      </w:r>
      <w:proofErr w:type="spellStart"/>
      <w:r w:rsidRPr="00E9424D">
        <w:t>funcionograma</w:t>
      </w:r>
      <w:proofErr w:type="spellEnd"/>
      <w:r w:rsidRPr="00E9424D">
        <w:t>, fazer o desenho de cargos de tarefas do Setor de TI, se desejar podem fazer do cargo desenvolvedor;</w:t>
      </w:r>
    </w:p>
    <w:p w14:paraId="0B49967C" w14:textId="77777777" w:rsidR="00073488" w:rsidRPr="00E9424D" w:rsidRDefault="00073488" w:rsidP="00073488">
      <w:r w:rsidRPr="00E9424D">
        <w:t xml:space="preserve">De acordo com as etapas do programa de treinamento (levantamento de necessidades, programação e planejamento, execução e avaliação), elaborar um programa de capacitação/treinamento para os colaboradores dos respectivos cargos identificados no </w:t>
      </w:r>
      <w:proofErr w:type="spellStart"/>
      <w:r w:rsidRPr="00E9424D">
        <w:t>funcionograma</w:t>
      </w:r>
      <w:proofErr w:type="spellEnd"/>
      <w:r w:rsidRPr="00E9424D">
        <w:t xml:space="preserve"> se desejarem, podem fazer apenas para o cargo desenvolvedor.</w:t>
      </w:r>
    </w:p>
    <w:p w14:paraId="497378D8" w14:textId="0F01B561" w:rsidR="00073488" w:rsidRDefault="00073488" w:rsidP="00073488">
      <w:r w:rsidRPr="00E9424D">
        <w:t>Professor(es) responsável(</w:t>
      </w:r>
      <w:proofErr w:type="spellStart"/>
      <w:r w:rsidRPr="00E9424D">
        <w:t>is</w:t>
      </w:r>
      <w:proofErr w:type="spellEnd"/>
      <w:r w:rsidRPr="00E9424D">
        <w:t xml:space="preserve">): </w:t>
      </w:r>
      <w:r w:rsidRPr="000A1EA5">
        <w:t>I</w:t>
      </w:r>
      <w:r w:rsidR="009F38F6" w:rsidRPr="000A1EA5">
        <w:t>sabel Moreno</w:t>
      </w:r>
    </w:p>
    <w:p w14:paraId="4F9815FD" w14:textId="77777777" w:rsidR="009F38F6" w:rsidRPr="00E9424D" w:rsidRDefault="009F38F6" w:rsidP="00073488"/>
    <w:p w14:paraId="6DEFD76C" w14:textId="04F74D5F" w:rsidR="00073488" w:rsidRPr="00E9424D" w:rsidRDefault="00073488" w:rsidP="00073488">
      <w:pPr>
        <w:pStyle w:val="Ttulo2"/>
      </w:pPr>
      <w:bookmarkStart w:id="18" w:name="_Toc4001660"/>
      <w:r w:rsidRPr="00E9424D">
        <w:t>Sistemas de Computação</w:t>
      </w:r>
      <w:bookmarkEnd w:id="18"/>
    </w:p>
    <w:p w14:paraId="15FBB998" w14:textId="7ECDA2DC" w:rsidR="00073488" w:rsidRPr="00E9424D" w:rsidRDefault="00073488" w:rsidP="00073488">
      <w:r w:rsidRPr="00E9424D">
        <w:t xml:space="preserve">Levantar Requisitos de Hardware e Software necessários para fazer o registro da coleta de dados e tratamento de dados, oriundos </w:t>
      </w:r>
      <w:r w:rsidR="0095769F">
        <w:t>do banco de dados</w:t>
      </w:r>
      <w:r w:rsidRPr="00E9424D">
        <w:t>, e   gerar o Analisador de Informações.</w:t>
      </w:r>
    </w:p>
    <w:p w14:paraId="750BA846" w14:textId="77777777" w:rsidR="00073488" w:rsidRPr="00E9424D" w:rsidRDefault="00073488" w:rsidP="00073488">
      <w:r w:rsidRPr="00E9424D">
        <w:t xml:space="preserve">Roteiro: </w:t>
      </w:r>
    </w:p>
    <w:p w14:paraId="5B437E23" w14:textId="39E9AAC7" w:rsidR="00073488" w:rsidRPr="00E9424D" w:rsidRDefault="00073488" w:rsidP="00073488">
      <w:r w:rsidRPr="00E9424D">
        <w:t xml:space="preserve">Identificar os Sistemas Operacionais e Aplicativos necessários para rodar o </w:t>
      </w:r>
      <w:r w:rsidR="00A63B23">
        <w:t>software</w:t>
      </w:r>
      <w:r w:rsidRPr="00E9424D">
        <w:t xml:space="preserve"> e implantar o Analisador de Informações, justificando suas escolhas nos aspectos: estabilidade, segurança e compatibilidade com o hardware.</w:t>
      </w:r>
    </w:p>
    <w:p w14:paraId="21E095E0" w14:textId="59DAE892" w:rsidR="00073488" w:rsidRPr="00E9424D" w:rsidRDefault="00073488" w:rsidP="00073488">
      <w:r w:rsidRPr="00E9424D">
        <w:t xml:space="preserve">Identificar as configurações de Hardware adequada para rodar o </w:t>
      </w:r>
      <w:r w:rsidR="00A63B23">
        <w:t>software</w:t>
      </w:r>
      <w:r w:rsidRPr="00E9424D">
        <w:t xml:space="preserve"> e implantar o Analisador de </w:t>
      </w:r>
      <w:r w:rsidRPr="00E9424D">
        <w:lastRenderedPageBreak/>
        <w:t>Informações, enfatizando processamento, memória, placa de rede, monitor de vídeo, e justificando suas escolhas nos aspectos: velocidade, armazenamento e desempenho.</w:t>
      </w:r>
    </w:p>
    <w:p w14:paraId="6EF0C542" w14:textId="77777777" w:rsidR="00073488" w:rsidRPr="00E9424D" w:rsidRDefault="00073488" w:rsidP="00073488">
      <w:r w:rsidRPr="00E9424D">
        <w:t>Professor(es) responsável(</w:t>
      </w:r>
      <w:proofErr w:type="spellStart"/>
      <w:r w:rsidRPr="00E9424D">
        <w:t>is</w:t>
      </w:r>
      <w:proofErr w:type="spellEnd"/>
      <w:r w:rsidRPr="00E9424D">
        <w:t>): Kelly Alves Martins de Lima</w:t>
      </w:r>
    </w:p>
    <w:p w14:paraId="2B73E89A" w14:textId="77777777" w:rsidR="00073488" w:rsidRPr="00E9424D" w:rsidRDefault="00073488" w:rsidP="00073488"/>
    <w:p w14:paraId="18AF356A" w14:textId="10CC6239" w:rsidR="00073488" w:rsidRPr="00E9424D" w:rsidRDefault="00073488" w:rsidP="00073488">
      <w:pPr>
        <w:pStyle w:val="Ttulo2"/>
      </w:pPr>
      <w:bookmarkStart w:id="19" w:name="_Toc4001661"/>
      <w:r w:rsidRPr="00E9424D">
        <w:t>Programação Orientada a Objetos</w:t>
      </w:r>
      <w:bookmarkEnd w:id="19"/>
    </w:p>
    <w:p w14:paraId="14A0D257" w14:textId="4A27E9A6" w:rsidR="00073488" w:rsidRPr="00E9424D" w:rsidRDefault="00073488" w:rsidP="00073488">
      <w:r w:rsidRPr="00E9424D">
        <w:t>Implementação do analisador de dados</w:t>
      </w:r>
      <w:r w:rsidR="003E46FB">
        <w:t xml:space="preserve"> a partir de um arquivo </w:t>
      </w:r>
      <w:r w:rsidR="00CD6274">
        <w:t>no formato</w:t>
      </w:r>
      <w:r w:rsidR="007A1DAA">
        <w:t xml:space="preserve"> </w:t>
      </w:r>
      <w:r w:rsidR="003F0A87">
        <w:t>CSV</w:t>
      </w:r>
      <w:r w:rsidR="0067271A">
        <w:t xml:space="preserve">. </w:t>
      </w:r>
      <w:r w:rsidR="003F0A87">
        <w:t>Essa análise deverá contemplar os</w:t>
      </w:r>
      <w:r w:rsidRPr="00E9424D">
        <w:t xml:space="preserve"> requisitos da unidade curricular de Estatística, de acordo com o roteiro abaixo:</w:t>
      </w:r>
    </w:p>
    <w:p w14:paraId="78B21B3C" w14:textId="77777777" w:rsidR="00073488" w:rsidRPr="00E9424D" w:rsidRDefault="00073488" w:rsidP="00073488">
      <w:r w:rsidRPr="00E9424D">
        <w:t>Criar uma classe que represente os campos;</w:t>
      </w:r>
    </w:p>
    <w:p w14:paraId="63CBBF83" w14:textId="77777777" w:rsidR="00073488" w:rsidRPr="00E9424D" w:rsidRDefault="00073488" w:rsidP="00073488">
      <w:r w:rsidRPr="00E9424D">
        <w:t>Desenvolva a lógica para fazer a separação dos campos necessários;</w:t>
      </w:r>
    </w:p>
    <w:p w14:paraId="1A7EE207" w14:textId="77777777" w:rsidR="00073488" w:rsidRPr="00E9424D" w:rsidRDefault="00073488" w:rsidP="00073488">
      <w:r w:rsidRPr="00E9424D">
        <w:t>Desenvolver a lógica para fazer os cálculos estatísticos solicitados;</w:t>
      </w:r>
    </w:p>
    <w:p w14:paraId="10B1ED6E" w14:textId="77777777" w:rsidR="00073488" w:rsidRPr="00E9424D" w:rsidRDefault="00073488" w:rsidP="00073488">
      <w:r w:rsidRPr="00E9424D">
        <w:t xml:space="preserve">Desenvolva a classe Arquivo, na qual deve existir dois métodos estáticos um responsável pela leitura dos dados do arquivo e que retorna o </w:t>
      </w:r>
      <w:proofErr w:type="spellStart"/>
      <w:r w:rsidRPr="00E9424D">
        <w:t>ArrayList</w:t>
      </w:r>
      <w:proofErr w:type="spellEnd"/>
      <w:r w:rsidRPr="00E9424D">
        <w:t xml:space="preserve"> preenchido e outro que recebe o </w:t>
      </w:r>
      <w:proofErr w:type="spellStart"/>
      <w:r w:rsidRPr="00E9424D">
        <w:t>ArrayList</w:t>
      </w:r>
      <w:proofErr w:type="spellEnd"/>
      <w:r w:rsidRPr="00E9424D">
        <w:t xml:space="preserve"> preenchido e grava no arquivo.</w:t>
      </w:r>
    </w:p>
    <w:p w14:paraId="14EE41FF" w14:textId="45E2B9C2" w:rsidR="00073488" w:rsidRPr="00E9424D" w:rsidRDefault="00073488" w:rsidP="00073488">
      <w:r w:rsidRPr="00E9424D">
        <w:t xml:space="preserve">Desenvolver a classe </w:t>
      </w:r>
      <w:proofErr w:type="spellStart"/>
      <w:r w:rsidR="00677291" w:rsidRPr="00E9424D">
        <w:t>java</w:t>
      </w:r>
      <w:proofErr w:type="spellEnd"/>
      <w:r w:rsidR="00677291" w:rsidRPr="00E9424D">
        <w:t xml:space="preserve"> executável</w:t>
      </w:r>
      <w:r w:rsidRPr="00E9424D">
        <w:t xml:space="preserve">, utilizando Interface Gráfica, que manipule a execução do programa que com o </w:t>
      </w:r>
      <w:proofErr w:type="spellStart"/>
      <w:r w:rsidRPr="00E9424D">
        <w:t>ArrayList</w:t>
      </w:r>
      <w:proofErr w:type="spellEnd"/>
      <w:r w:rsidRPr="00E9424D">
        <w:t xml:space="preserve"> preenchido efetue os cálculos estatísticos, descritos na unidade </w:t>
      </w:r>
      <w:r w:rsidR="00690057">
        <w:t>d</w:t>
      </w:r>
      <w:r w:rsidRPr="00E9424D">
        <w:t>e Estatística.</w:t>
      </w:r>
    </w:p>
    <w:p w14:paraId="604E8A36" w14:textId="307A72D0" w:rsidR="00073488" w:rsidRPr="00E9424D" w:rsidRDefault="00073488" w:rsidP="00073488">
      <w:r w:rsidRPr="00E9424D">
        <w:t>Professor(es) responsável(</w:t>
      </w:r>
      <w:proofErr w:type="spellStart"/>
      <w:r w:rsidRPr="00E9424D">
        <w:t>is</w:t>
      </w:r>
      <w:proofErr w:type="spellEnd"/>
      <w:r w:rsidRPr="00E9424D">
        <w:t xml:space="preserve">): </w:t>
      </w:r>
      <w:r w:rsidR="007E3D2D">
        <w:t xml:space="preserve">Marcelo </w:t>
      </w:r>
      <w:r w:rsidR="009F38F6" w:rsidRPr="007E3D2D">
        <w:t>Faustino</w:t>
      </w:r>
      <w:r w:rsidR="007E3D2D">
        <w:t xml:space="preserve"> Rodrigues</w:t>
      </w:r>
    </w:p>
    <w:p w14:paraId="4019345A" w14:textId="77777777" w:rsidR="00073488" w:rsidRPr="00E9424D" w:rsidRDefault="00073488" w:rsidP="00073488"/>
    <w:p w14:paraId="21FA2867" w14:textId="4C87FEFC" w:rsidR="00073488" w:rsidRPr="00E9424D" w:rsidRDefault="00073488" w:rsidP="00073488">
      <w:pPr>
        <w:pStyle w:val="Ttulo2"/>
      </w:pPr>
      <w:bookmarkStart w:id="20" w:name="_Toc4001662"/>
      <w:r w:rsidRPr="00E9424D">
        <w:t>Controle de versões</w:t>
      </w:r>
      <w:bookmarkEnd w:id="20"/>
    </w:p>
    <w:p w14:paraId="14ECCABE" w14:textId="073A00E8" w:rsidR="00073488" w:rsidRPr="00E9424D" w:rsidRDefault="00073488" w:rsidP="00073488">
      <w:r w:rsidRPr="00E9424D">
        <w:t xml:space="preserve">Publicar e acompanhar as versões </w:t>
      </w:r>
      <w:proofErr w:type="gramStart"/>
      <w:r w:rsidRPr="00E9424D">
        <w:t>dos fontes</w:t>
      </w:r>
      <w:proofErr w:type="gramEnd"/>
      <w:r w:rsidRPr="00E9424D">
        <w:t xml:space="preserve"> no </w:t>
      </w:r>
      <w:r w:rsidR="00677291" w:rsidRPr="00E9424D">
        <w:t>GitHub</w:t>
      </w:r>
    </w:p>
    <w:p w14:paraId="0A929736" w14:textId="5B4DE3DC" w:rsidR="00073488" w:rsidRPr="00E9424D" w:rsidRDefault="00073488" w:rsidP="00073488">
      <w:r w:rsidRPr="00E9424D">
        <w:t>Professor(es) responsável(</w:t>
      </w:r>
      <w:proofErr w:type="spellStart"/>
      <w:r w:rsidRPr="00E9424D">
        <w:t>is</w:t>
      </w:r>
      <w:proofErr w:type="spellEnd"/>
      <w:r w:rsidRPr="00E9424D">
        <w:t xml:space="preserve">): </w:t>
      </w:r>
      <w:r w:rsidR="0094280C" w:rsidRPr="0094280C">
        <w:t>Ana Flávia Marinho de Lima Garrote</w:t>
      </w:r>
    </w:p>
    <w:sectPr w:rsidR="00073488" w:rsidRPr="00E9424D">
      <w:pgSz w:w="12240" w:h="15840"/>
      <w:pgMar w:top="1560" w:right="600" w:bottom="280" w:left="6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852C6" w14:textId="77777777" w:rsidR="00C33897" w:rsidRDefault="00C33897" w:rsidP="00050A81">
      <w:r>
        <w:separator/>
      </w:r>
    </w:p>
  </w:endnote>
  <w:endnote w:type="continuationSeparator" w:id="0">
    <w:p w14:paraId="75B2283D" w14:textId="77777777" w:rsidR="00C33897" w:rsidRDefault="00C33897" w:rsidP="00050A81">
      <w:r>
        <w:continuationSeparator/>
      </w:r>
    </w:p>
  </w:endnote>
  <w:endnote w:type="continuationNotice" w:id="1">
    <w:p w14:paraId="0363037C" w14:textId="77777777" w:rsidR="00C33897" w:rsidRDefault="00C3389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7A58C" w14:textId="77777777" w:rsidR="00C33897" w:rsidRDefault="00C33897" w:rsidP="00050A81">
      <w:r>
        <w:separator/>
      </w:r>
    </w:p>
  </w:footnote>
  <w:footnote w:type="continuationSeparator" w:id="0">
    <w:p w14:paraId="3B3FFCAF" w14:textId="77777777" w:rsidR="00C33897" w:rsidRDefault="00C33897" w:rsidP="00050A81">
      <w:r>
        <w:continuationSeparator/>
      </w:r>
    </w:p>
  </w:footnote>
  <w:footnote w:type="continuationNotice" w:id="1">
    <w:p w14:paraId="0A330527" w14:textId="77777777" w:rsidR="00C33897" w:rsidRDefault="00C3389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F4116" w14:textId="77777777" w:rsidR="001F0F07" w:rsidRDefault="00D83747" w:rsidP="00050A81">
    <w:pPr>
      <w:pStyle w:val="Corpodetexto"/>
    </w:pPr>
    <w:r>
      <w:rPr>
        <w:noProof/>
        <w:lang w:bidi="ar-SA"/>
      </w:rPr>
      <w:drawing>
        <wp:anchor distT="0" distB="0" distL="0" distR="0" simplePos="0" relativeHeight="251658240" behindDoc="1" locked="0" layoutInCell="1" allowOverlap="1" wp14:anchorId="6FEC926A" wp14:editId="61B9E6CA">
          <wp:simplePos x="0" y="0"/>
          <wp:positionH relativeFrom="page">
            <wp:posOffset>3429000</wp:posOffset>
          </wp:positionH>
          <wp:positionV relativeFrom="page">
            <wp:posOffset>457200</wp:posOffset>
          </wp:positionV>
          <wp:extent cx="914400" cy="53644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5364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E65A8"/>
    <w:multiLevelType w:val="hybridMultilevel"/>
    <w:tmpl w:val="32F8CA4C"/>
    <w:lvl w:ilvl="0" w:tplc="4B78A2B6">
      <w:start w:val="1"/>
      <w:numFmt w:val="decimal"/>
      <w:lvlText w:val="%1."/>
      <w:lvlJc w:val="left"/>
      <w:pPr>
        <w:ind w:left="539" w:hanging="440"/>
      </w:pPr>
      <w:rPr>
        <w:rFonts w:ascii="Arial" w:eastAsia="Arial" w:hAnsi="Arial" w:cs="Arial" w:hint="default"/>
        <w:w w:val="91"/>
        <w:sz w:val="22"/>
        <w:szCs w:val="22"/>
        <w:lang w:val="pt-BR" w:eastAsia="pt-BR" w:bidi="pt-BR"/>
      </w:rPr>
    </w:lvl>
    <w:lvl w:ilvl="1" w:tplc="CD3C1F16">
      <w:numFmt w:val="bullet"/>
      <w:lvlText w:val="•"/>
      <w:lvlJc w:val="left"/>
      <w:pPr>
        <w:ind w:left="1588" w:hanging="440"/>
      </w:pPr>
      <w:rPr>
        <w:rFonts w:hint="default"/>
        <w:lang w:val="pt-BR" w:eastAsia="pt-BR" w:bidi="pt-BR"/>
      </w:rPr>
    </w:lvl>
    <w:lvl w:ilvl="2" w:tplc="FD344FE0">
      <w:numFmt w:val="bullet"/>
      <w:lvlText w:val="•"/>
      <w:lvlJc w:val="left"/>
      <w:pPr>
        <w:ind w:left="2636" w:hanging="440"/>
      </w:pPr>
      <w:rPr>
        <w:rFonts w:hint="default"/>
        <w:lang w:val="pt-BR" w:eastAsia="pt-BR" w:bidi="pt-BR"/>
      </w:rPr>
    </w:lvl>
    <w:lvl w:ilvl="3" w:tplc="9EBAC5E2">
      <w:numFmt w:val="bullet"/>
      <w:lvlText w:val="•"/>
      <w:lvlJc w:val="left"/>
      <w:pPr>
        <w:ind w:left="3684" w:hanging="440"/>
      </w:pPr>
      <w:rPr>
        <w:rFonts w:hint="default"/>
        <w:lang w:val="pt-BR" w:eastAsia="pt-BR" w:bidi="pt-BR"/>
      </w:rPr>
    </w:lvl>
    <w:lvl w:ilvl="4" w:tplc="0ADC0760">
      <w:numFmt w:val="bullet"/>
      <w:lvlText w:val="•"/>
      <w:lvlJc w:val="left"/>
      <w:pPr>
        <w:ind w:left="4732" w:hanging="440"/>
      </w:pPr>
      <w:rPr>
        <w:rFonts w:hint="default"/>
        <w:lang w:val="pt-BR" w:eastAsia="pt-BR" w:bidi="pt-BR"/>
      </w:rPr>
    </w:lvl>
    <w:lvl w:ilvl="5" w:tplc="47C6D3D2">
      <w:numFmt w:val="bullet"/>
      <w:lvlText w:val="•"/>
      <w:lvlJc w:val="left"/>
      <w:pPr>
        <w:ind w:left="5780" w:hanging="440"/>
      </w:pPr>
      <w:rPr>
        <w:rFonts w:hint="default"/>
        <w:lang w:val="pt-BR" w:eastAsia="pt-BR" w:bidi="pt-BR"/>
      </w:rPr>
    </w:lvl>
    <w:lvl w:ilvl="6" w:tplc="DA14C25C">
      <w:numFmt w:val="bullet"/>
      <w:lvlText w:val="•"/>
      <w:lvlJc w:val="left"/>
      <w:pPr>
        <w:ind w:left="6828" w:hanging="440"/>
      </w:pPr>
      <w:rPr>
        <w:rFonts w:hint="default"/>
        <w:lang w:val="pt-BR" w:eastAsia="pt-BR" w:bidi="pt-BR"/>
      </w:rPr>
    </w:lvl>
    <w:lvl w:ilvl="7" w:tplc="ED78A7AE">
      <w:numFmt w:val="bullet"/>
      <w:lvlText w:val="•"/>
      <w:lvlJc w:val="left"/>
      <w:pPr>
        <w:ind w:left="7876" w:hanging="440"/>
      </w:pPr>
      <w:rPr>
        <w:rFonts w:hint="default"/>
        <w:lang w:val="pt-BR" w:eastAsia="pt-BR" w:bidi="pt-BR"/>
      </w:rPr>
    </w:lvl>
    <w:lvl w:ilvl="8" w:tplc="42EA74D0">
      <w:numFmt w:val="bullet"/>
      <w:lvlText w:val="•"/>
      <w:lvlJc w:val="left"/>
      <w:pPr>
        <w:ind w:left="8924" w:hanging="440"/>
      </w:pPr>
      <w:rPr>
        <w:rFonts w:hint="default"/>
        <w:lang w:val="pt-BR" w:eastAsia="pt-BR" w:bidi="pt-BR"/>
      </w:rPr>
    </w:lvl>
  </w:abstractNum>
  <w:abstractNum w:abstractNumId="1" w15:restartNumberingAfterBreak="0">
    <w:nsid w:val="1B886895"/>
    <w:multiLevelType w:val="hybridMultilevel"/>
    <w:tmpl w:val="EE024342"/>
    <w:lvl w:ilvl="0" w:tplc="AC9C49BE">
      <w:start w:val="1"/>
      <w:numFmt w:val="decimal"/>
      <w:lvlText w:val="%1)"/>
      <w:lvlJc w:val="left"/>
      <w:pPr>
        <w:ind w:left="154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pt-BR" w:eastAsia="pt-BR" w:bidi="pt-BR"/>
      </w:rPr>
    </w:lvl>
    <w:lvl w:ilvl="1" w:tplc="70E0D8C2">
      <w:start w:val="1"/>
      <w:numFmt w:val="lowerLetter"/>
      <w:lvlText w:val="%2)"/>
      <w:lvlJc w:val="left"/>
      <w:pPr>
        <w:ind w:left="226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pt-BR" w:eastAsia="pt-BR" w:bidi="pt-BR"/>
      </w:rPr>
    </w:lvl>
    <w:lvl w:ilvl="2" w:tplc="26FACE96">
      <w:numFmt w:val="bullet"/>
      <w:lvlText w:val="•"/>
      <w:lvlJc w:val="left"/>
      <w:pPr>
        <w:ind w:left="3233" w:hanging="360"/>
      </w:pPr>
      <w:rPr>
        <w:rFonts w:hint="default"/>
        <w:lang w:val="pt-BR" w:eastAsia="pt-BR" w:bidi="pt-BR"/>
      </w:rPr>
    </w:lvl>
    <w:lvl w:ilvl="3" w:tplc="DBC6E514">
      <w:numFmt w:val="bullet"/>
      <w:lvlText w:val="•"/>
      <w:lvlJc w:val="left"/>
      <w:pPr>
        <w:ind w:left="4206" w:hanging="360"/>
      </w:pPr>
      <w:rPr>
        <w:rFonts w:hint="default"/>
        <w:lang w:val="pt-BR" w:eastAsia="pt-BR" w:bidi="pt-BR"/>
      </w:rPr>
    </w:lvl>
    <w:lvl w:ilvl="4" w:tplc="E12264FA">
      <w:numFmt w:val="bullet"/>
      <w:lvlText w:val="•"/>
      <w:lvlJc w:val="left"/>
      <w:pPr>
        <w:ind w:left="5180" w:hanging="360"/>
      </w:pPr>
      <w:rPr>
        <w:rFonts w:hint="default"/>
        <w:lang w:val="pt-BR" w:eastAsia="pt-BR" w:bidi="pt-BR"/>
      </w:rPr>
    </w:lvl>
    <w:lvl w:ilvl="5" w:tplc="5226F388">
      <w:numFmt w:val="bullet"/>
      <w:lvlText w:val="•"/>
      <w:lvlJc w:val="left"/>
      <w:pPr>
        <w:ind w:left="6153" w:hanging="360"/>
      </w:pPr>
      <w:rPr>
        <w:rFonts w:hint="default"/>
        <w:lang w:val="pt-BR" w:eastAsia="pt-BR" w:bidi="pt-BR"/>
      </w:rPr>
    </w:lvl>
    <w:lvl w:ilvl="6" w:tplc="61F09DBA">
      <w:numFmt w:val="bullet"/>
      <w:lvlText w:val="•"/>
      <w:lvlJc w:val="left"/>
      <w:pPr>
        <w:ind w:left="7126" w:hanging="360"/>
      </w:pPr>
      <w:rPr>
        <w:rFonts w:hint="default"/>
        <w:lang w:val="pt-BR" w:eastAsia="pt-BR" w:bidi="pt-BR"/>
      </w:rPr>
    </w:lvl>
    <w:lvl w:ilvl="7" w:tplc="9490DBB6">
      <w:numFmt w:val="bullet"/>
      <w:lvlText w:val="•"/>
      <w:lvlJc w:val="left"/>
      <w:pPr>
        <w:ind w:left="8100" w:hanging="360"/>
      </w:pPr>
      <w:rPr>
        <w:rFonts w:hint="default"/>
        <w:lang w:val="pt-BR" w:eastAsia="pt-BR" w:bidi="pt-BR"/>
      </w:rPr>
    </w:lvl>
    <w:lvl w:ilvl="8" w:tplc="698CB554">
      <w:numFmt w:val="bullet"/>
      <w:lvlText w:val="•"/>
      <w:lvlJc w:val="left"/>
      <w:pPr>
        <w:ind w:left="9073" w:hanging="360"/>
      </w:pPr>
      <w:rPr>
        <w:rFonts w:hint="default"/>
        <w:lang w:val="pt-BR" w:eastAsia="pt-BR" w:bidi="pt-BR"/>
      </w:rPr>
    </w:lvl>
  </w:abstractNum>
  <w:abstractNum w:abstractNumId="2" w15:restartNumberingAfterBreak="0">
    <w:nsid w:val="2A6823BB"/>
    <w:multiLevelType w:val="hybridMultilevel"/>
    <w:tmpl w:val="F75C2D6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75FDD"/>
    <w:multiLevelType w:val="hybridMultilevel"/>
    <w:tmpl w:val="F1C00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90D00"/>
    <w:multiLevelType w:val="hybridMultilevel"/>
    <w:tmpl w:val="1548C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B5233"/>
    <w:multiLevelType w:val="hybridMultilevel"/>
    <w:tmpl w:val="789A1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97D68"/>
    <w:multiLevelType w:val="multilevel"/>
    <w:tmpl w:val="E09C3DE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195020F"/>
    <w:multiLevelType w:val="hybridMultilevel"/>
    <w:tmpl w:val="202A2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921A9"/>
    <w:multiLevelType w:val="hybridMultilevel"/>
    <w:tmpl w:val="1C7AE07A"/>
    <w:lvl w:ilvl="0" w:tplc="27CE6092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1" w:tplc="5F165508">
      <w:numFmt w:val="bullet"/>
      <w:lvlText w:val=""/>
      <w:lvlJc w:val="left"/>
      <w:pPr>
        <w:ind w:left="1528" w:hanging="360"/>
      </w:pPr>
      <w:rPr>
        <w:rFonts w:ascii="Symbol" w:eastAsia="Symbol" w:hAnsi="Symbol" w:cs="Symbol" w:hint="default"/>
        <w:w w:val="100"/>
        <w:sz w:val="22"/>
        <w:szCs w:val="22"/>
        <w:lang w:val="pt-BR" w:eastAsia="pt-BR" w:bidi="pt-BR"/>
      </w:rPr>
    </w:lvl>
    <w:lvl w:ilvl="2" w:tplc="AF6AF44C">
      <w:numFmt w:val="bullet"/>
      <w:lvlText w:val="•"/>
      <w:lvlJc w:val="left"/>
      <w:pPr>
        <w:ind w:left="2575" w:hanging="360"/>
      </w:pPr>
      <w:rPr>
        <w:rFonts w:hint="default"/>
        <w:lang w:val="pt-BR" w:eastAsia="pt-BR" w:bidi="pt-BR"/>
      </w:rPr>
    </w:lvl>
    <w:lvl w:ilvl="3" w:tplc="9880CF3C">
      <w:numFmt w:val="bullet"/>
      <w:lvlText w:val="•"/>
      <w:lvlJc w:val="left"/>
      <w:pPr>
        <w:ind w:left="3631" w:hanging="360"/>
      </w:pPr>
      <w:rPr>
        <w:rFonts w:hint="default"/>
        <w:lang w:val="pt-BR" w:eastAsia="pt-BR" w:bidi="pt-BR"/>
      </w:rPr>
    </w:lvl>
    <w:lvl w:ilvl="4" w:tplc="B8006376">
      <w:numFmt w:val="bullet"/>
      <w:lvlText w:val="•"/>
      <w:lvlJc w:val="left"/>
      <w:pPr>
        <w:ind w:left="4686" w:hanging="360"/>
      </w:pPr>
      <w:rPr>
        <w:rFonts w:hint="default"/>
        <w:lang w:val="pt-BR" w:eastAsia="pt-BR" w:bidi="pt-BR"/>
      </w:rPr>
    </w:lvl>
    <w:lvl w:ilvl="5" w:tplc="3CA605F0">
      <w:numFmt w:val="bullet"/>
      <w:lvlText w:val="•"/>
      <w:lvlJc w:val="left"/>
      <w:pPr>
        <w:ind w:left="5742" w:hanging="360"/>
      </w:pPr>
      <w:rPr>
        <w:rFonts w:hint="default"/>
        <w:lang w:val="pt-BR" w:eastAsia="pt-BR" w:bidi="pt-BR"/>
      </w:rPr>
    </w:lvl>
    <w:lvl w:ilvl="6" w:tplc="2460F444">
      <w:numFmt w:val="bullet"/>
      <w:lvlText w:val="•"/>
      <w:lvlJc w:val="left"/>
      <w:pPr>
        <w:ind w:left="6797" w:hanging="360"/>
      </w:pPr>
      <w:rPr>
        <w:rFonts w:hint="default"/>
        <w:lang w:val="pt-BR" w:eastAsia="pt-BR" w:bidi="pt-BR"/>
      </w:rPr>
    </w:lvl>
    <w:lvl w:ilvl="7" w:tplc="76BCA578">
      <w:numFmt w:val="bullet"/>
      <w:lvlText w:val="•"/>
      <w:lvlJc w:val="left"/>
      <w:pPr>
        <w:ind w:left="7853" w:hanging="360"/>
      </w:pPr>
      <w:rPr>
        <w:rFonts w:hint="default"/>
        <w:lang w:val="pt-BR" w:eastAsia="pt-BR" w:bidi="pt-BR"/>
      </w:rPr>
    </w:lvl>
    <w:lvl w:ilvl="8" w:tplc="597C543A">
      <w:numFmt w:val="bullet"/>
      <w:lvlText w:val="•"/>
      <w:lvlJc w:val="left"/>
      <w:pPr>
        <w:ind w:left="8908" w:hanging="360"/>
      </w:pPr>
      <w:rPr>
        <w:rFonts w:hint="default"/>
        <w:lang w:val="pt-BR" w:eastAsia="pt-BR" w:bidi="pt-BR"/>
      </w:rPr>
    </w:lvl>
  </w:abstractNum>
  <w:abstractNum w:abstractNumId="9" w15:restartNumberingAfterBreak="0">
    <w:nsid w:val="60C0764F"/>
    <w:multiLevelType w:val="multilevel"/>
    <w:tmpl w:val="1B1448EE"/>
    <w:lvl w:ilvl="0">
      <w:start w:val="1"/>
      <w:numFmt w:val="decimal"/>
      <w:lvlText w:val="%1."/>
      <w:lvlJc w:val="left"/>
      <w:pPr>
        <w:ind w:left="527" w:hanging="360"/>
      </w:pPr>
      <w:rPr>
        <w:rFonts w:ascii="Arial" w:eastAsia="Arial" w:hAnsi="Arial" w:cs="Arial" w:hint="default"/>
        <w:b/>
        <w:bCs/>
        <w:spacing w:val="-5"/>
        <w:w w:val="99"/>
        <w:sz w:val="24"/>
        <w:szCs w:val="24"/>
        <w:lang w:val="pt-BR" w:eastAsia="pt-BR" w:bidi="pt-BR"/>
      </w:rPr>
    </w:lvl>
    <w:lvl w:ilvl="1">
      <w:start w:val="1"/>
      <w:numFmt w:val="decimal"/>
      <w:lvlText w:val="%1.%2."/>
      <w:lvlJc w:val="left"/>
      <w:pPr>
        <w:ind w:left="892" w:hanging="433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  <w:lang w:val="pt-BR" w:eastAsia="pt-BR" w:bidi="pt-BR"/>
      </w:rPr>
    </w:lvl>
    <w:lvl w:ilvl="2">
      <w:start w:val="1"/>
      <w:numFmt w:val="decimal"/>
      <w:lvlText w:val="%1.%2.%3."/>
      <w:lvlJc w:val="left"/>
      <w:pPr>
        <w:ind w:left="1518" w:hanging="567"/>
      </w:pPr>
      <w:rPr>
        <w:rFonts w:ascii="Arial" w:eastAsia="Arial" w:hAnsi="Arial" w:cs="Arial" w:hint="default"/>
        <w:spacing w:val="-1"/>
        <w:w w:val="99"/>
        <w:sz w:val="20"/>
        <w:szCs w:val="20"/>
        <w:lang w:val="pt-BR" w:eastAsia="pt-BR" w:bidi="pt-BR"/>
      </w:rPr>
    </w:lvl>
    <w:lvl w:ilvl="3">
      <w:numFmt w:val="bullet"/>
      <w:lvlText w:val="•"/>
      <w:lvlJc w:val="left"/>
      <w:pPr>
        <w:ind w:left="2707" w:hanging="567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895" w:hanging="567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5082" w:hanging="567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6270" w:hanging="567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7457" w:hanging="567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645" w:hanging="567"/>
      </w:pPr>
      <w:rPr>
        <w:rFonts w:hint="default"/>
        <w:lang w:val="pt-BR" w:eastAsia="pt-BR" w:bidi="pt-BR"/>
      </w:rPr>
    </w:lvl>
  </w:abstractNum>
  <w:abstractNum w:abstractNumId="10" w15:restartNumberingAfterBreak="0">
    <w:nsid w:val="73E03AC9"/>
    <w:multiLevelType w:val="multilevel"/>
    <w:tmpl w:val="5E9C1090"/>
    <w:lvl w:ilvl="0">
      <w:start w:val="5"/>
      <w:numFmt w:val="decimal"/>
      <w:lvlText w:val="%1"/>
      <w:lvlJc w:val="left"/>
      <w:pPr>
        <w:ind w:left="808" w:hanging="361"/>
      </w:pPr>
      <w:rPr>
        <w:rFonts w:hint="default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808" w:hanging="361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pt-BR" w:eastAsia="pt-BR" w:bidi="pt-BR"/>
      </w:rPr>
    </w:lvl>
    <w:lvl w:ilvl="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pt-BR" w:eastAsia="pt-BR" w:bidi="pt-BR"/>
      </w:rPr>
    </w:lvl>
    <w:lvl w:ilvl="3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  <w:lang w:val="pt-BR" w:eastAsia="pt-BR" w:bidi="pt-BR"/>
      </w:rPr>
    </w:lvl>
    <w:lvl w:ilvl="4">
      <w:numFmt w:val="bullet"/>
      <w:lvlText w:val="•"/>
      <w:lvlJc w:val="left"/>
      <w:pPr>
        <w:ind w:left="4450" w:hanging="36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5545" w:hanging="36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6640" w:hanging="36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7735" w:hanging="36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830" w:hanging="360"/>
      </w:pPr>
      <w:rPr>
        <w:rFonts w:hint="default"/>
        <w:lang w:val="pt-BR" w:eastAsia="pt-BR" w:bidi="pt-BR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3"/>
  </w:num>
  <w:num w:numId="10">
    <w:abstractNumId w:val="7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abiola Teixeira">
    <w15:presenceInfo w15:providerId="Windows Live" w15:userId="47ed6213e87acd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F07"/>
    <w:rsid w:val="0002526E"/>
    <w:rsid w:val="000277E0"/>
    <w:rsid w:val="000321C1"/>
    <w:rsid w:val="00034A38"/>
    <w:rsid w:val="000351C0"/>
    <w:rsid w:val="00050A81"/>
    <w:rsid w:val="00073488"/>
    <w:rsid w:val="000A1EA5"/>
    <w:rsid w:val="000B590B"/>
    <w:rsid w:val="00131AF5"/>
    <w:rsid w:val="001463E1"/>
    <w:rsid w:val="00156352"/>
    <w:rsid w:val="001A58A6"/>
    <w:rsid w:val="001E63D4"/>
    <w:rsid w:val="001F0F07"/>
    <w:rsid w:val="002143D8"/>
    <w:rsid w:val="002216FE"/>
    <w:rsid w:val="00227596"/>
    <w:rsid w:val="00264BA3"/>
    <w:rsid w:val="00266661"/>
    <w:rsid w:val="00287662"/>
    <w:rsid w:val="002B59D3"/>
    <w:rsid w:val="002B6F92"/>
    <w:rsid w:val="002F560B"/>
    <w:rsid w:val="0033043E"/>
    <w:rsid w:val="003330EA"/>
    <w:rsid w:val="00364E07"/>
    <w:rsid w:val="00375AB5"/>
    <w:rsid w:val="003E46FB"/>
    <w:rsid w:val="003F0A87"/>
    <w:rsid w:val="00441868"/>
    <w:rsid w:val="00447D28"/>
    <w:rsid w:val="004B1717"/>
    <w:rsid w:val="004F77A9"/>
    <w:rsid w:val="00560ACF"/>
    <w:rsid w:val="005D6277"/>
    <w:rsid w:val="005F22D4"/>
    <w:rsid w:val="00610925"/>
    <w:rsid w:val="00612640"/>
    <w:rsid w:val="00624E47"/>
    <w:rsid w:val="0067271A"/>
    <w:rsid w:val="00677291"/>
    <w:rsid w:val="00690057"/>
    <w:rsid w:val="007808F2"/>
    <w:rsid w:val="00782279"/>
    <w:rsid w:val="007A1DAA"/>
    <w:rsid w:val="007B7AE2"/>
    <w:rsid w:val="007D4A1E"/>
    <w:rsid w:val="007E2D46"/>
    <w:rsid w:val="007E3D2D"/>
    <w:rsid w:val="007F70F1"/>
    <w:rsid w:val="00836524"/>
    <w:rsid w:val="00857D59"/>
    <w:rsid w:val="0094280C"/>
    <w:rsid w:val="0095769F"/>
    <w:rsid w:val="009F38F6"/>
    <w:rsid w:val="00A44FF0"/>
    <w:rsid w:val="00A63B23"/>
    <w:rsid w:val="00A770BA"/>
    <w:rsid w:val="00AB5F99"/>
    <w:rsid w:val="00AB6A5C"/>
    <w:rsid w:val="00AC3DB2"/>
    <w:rsid w:val="00AE076B"/>
    <w:rsid w:val="00AE1375"/>
    <w:rsid w:val="00B449A5"/>
    <w:rsid w:val="00B933BE"/>
    <w:rsid w:val="00BB0F3B"/>
    <w:rsid w:val="00C33897"/>
    <w:rsid w:val="00CB4966"/>
    <w:rsid w:val="00CD6274"/>
    <w:rsid w:val="00D11199"/>
    <w:rsid w:val="00D83747"/>
    <w:rsid w:val="00E43DF4"/>
    <w:rsid w:val="00E91A0D"/>
    <w:rsid w:val="00ED5842"/>
    <w:rsid w:val="00EE2DAB"/>
    <w:rsid w:val="00F03425"/>
    <w:rsid w:val="00F16471"/>
    <w:rsid w:val="00F3458B"/>
    <w:rsid w:val="00F3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7BE02"/>
  <w15:docId w15:val="{ED8FF7B0-D4E3-4BA8-B22E-75218997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50A81"/>
    <w:pPr>
      <w:spacing w:line="360" w:lineRule="auto"/>
      <w:jc w:val="both"/>
    </w:pPr>
    <w:rPr>
      <w:rFonts w:ascii="Arial" w:eastAsia="Arial" w:hAnsi="Arial" w:cs="Arial"/>
      <w:lang w:val="pt-BR" w:eastAsia="pt-BR" w:bidi="pt-BR"/>
    </w:rPr>
  </w:style>
  <w:style w:type="paragraph" w:styleId="Ttulo1">
    <w:name w:val="heading 1"/>
    <w:basedOn w:val="Normal"/>
    <w:uiPriority w:val="1"/>
    <w:qFormat/>
    <w:rsid w:val="00E43DF4"/>
    <w:pPr>
      <w:numPr>
        <w:numId w:val="7"/>
      </w:numPr>
      <w:ind w:right="1100"/>
      <w:outlineLvl w:val="0"/>
    </w:pPr>
    <w:rPr>
      <w:b/>
      <w:bCs/>
      <w:caps/>
      <w:sz w:val="24"/>
      <w:szCs w:val="24"/>
    </w:rPr>
  </w:style>
  <w:style w:type="paragraph" w:styleId="Ttulo2">
    <w:name w:val="heading 2"/>
    <w:basedOn w:val="Normal"/>
    <w:uiPriority w:val="1"/>
    <w:qFormat/>
    <w:rsid w:val="00E43DF4"/>
    <w:pPr>
      <w:numPr>
        <w:ilvl w:val="1"/>
        <w:numId w:val="7"/>
      </w:numPr>
      <w:ind w:right="1100"/>
      <w:outlineLvl w:val="1"/>
    </w:pPr>
    <w:rPr>
      <w:bCs/>
      <w:sz w:val="24"/>
      <w:szCs w:val="24"/>
    </w:rPr>
  </w:style>
  <w:style w:type="paragraph" w:styleId="Ttulo3">
    <w:name w:val="heading 3"/>
    <w:basedOn w:val="Normal"/>
    <w:uiPriority w:val="1"/>
    <w:qFormat/>
    <w:pPr>
      <w:numPr>
        <w:ilvl w:val="2"/>
        <w:numId w:val="7"/>
      </w:numPr>
      <w:spacing w:before="100"/>
      <w:outlineLvl w:val="2"/>
    </w:pPr>
    <w:rPr>
      <w:rFonts w:ascii="Tahoma" w:eastAsia="Tahoma" w:hAnsi="Tahoma" w:cs="Tahoma"/>
      <w:b/>
      <w:bCs/>
      <w:sz w:val="24"/>
      <w:szCs w:val="24"/>
    </w:rPr>
  </w:style>
  <w:style w:type="paragraph" w:styleId="Ttulo4">
    <w:name w:val="heading 4"/>
    <w:basedOn w:val="Normal"/>
    <w:uiPriority w:val="1"/>
    <w:qFormat/>
    <w:pPr>
      <w:numPr>
        <w:ilvl w:val="3"/>
        <w:numId w:val="7"/>
      </w:numPr>
      <w:outlineLvl w:val="3"/>
    </w:pPr>
    <w:rPr>
      <w:b/>
      <w:bCs/>
    </w:rPr>
  </w:style>
  <w:style w:type="paragraph" w:styleId="Ttulo5">
    <w:name w:val="heading 5"/>
    <w:basedOn w:val="Normal"/>
    <w:uiPriority w:val="1"/>
    <w:qFormat/>
    <w:pPr>
      <w:numPr>
        <w:ilvl w:val="4"/>
        <w:numId w:val="7"/>
      </w:numPr>
      <w:outlineLvl w:val="4"/>
    </w:pPr>
    <w:rPr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0A81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0A81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0A81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0A81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89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050A81"/>
    <w:rPr>
      <w:color w:val="0000FF" w:themeColor="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0A81"/>
    <w:rPr>
      <w:rFonts w:asciiTheme="majorHAnsi" w:eastAsiaTheme="majorEastAsia" w:hAnsiTheme="majorHAnsi" w:cstheme="majorBidi"/>
      <w:color w:val="243F60" w:themeColor="accent1" w:themeShade="7F"/>
      <w:lang w:val="pt-BR" w:eastAsia="pt-BR" w:bidi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0A81"/>
    <w:rPr>
      <w:rFonts w:asciiTheme="majorHAnsi" w:eastAsiaTheme="majorEastAsia" w:hAnsiTheme="majorHAnsi" w:cstheme="majorBidi"/>
      <w:i/>
      <w:iCs/>
      <w:color w:val="243F60" w:themeColor="accent1" w:themeShade="7F"/>
      <w:lang w:val="pt-BR" w:eastAsia="pt-BR" w:bidi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0A8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 w:eastAsia="pt-BR" w:bidi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0A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 w:eastAsia="pt-BR" w:bidi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E43DF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43DF4"/>
    <w:rPr>
      <w:rFonts w:ascii="Arial" w:eastAsia="Arial" w:hAnsi="Arial" w:cs="Arial"/>
      <w:lang w:val="pt-BR" w:eastAsia="pt-BR" w:bidi="pt-BR"/>
    </w:rPr>
  </w:style>
  <w:style w:type="paragraph" w:styleId="Rodap">
    <w:name w:val="footer"/>
    <w:basedOn w:val="Normal"/>
    <w:link w:val="RodapChar"/>
    <w:uiPriority w:val="99"/>
    <w:semiHidden/>
    <w:unhideWhenUsed/>
    <w:rsid w:val="00E43DF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43DF4"/>
    <w:rPr>
      <w:rFonts w:ascii="Arial" w:eastAsia="Arial" w:hAnsi="Arial" w:cs="Arial"/>
      <w:lang w:val="pt-BR" w:eastAsia="pt-BR" w:bidi="pt-BR"/>
    </w:rPr>
  </w:style>
  <w:style w:type="paragraph" w:styleId="Reviso">
    <w:name w:val="Revision"/>
    <w:hidden/>
    <w:uiPriority w:val="99"/>
    <w:semiHidden/>
    <w:rsid w:val="00836524"/>
    <w:pPr>
      <w:widowControl/>
      <w:autoSpaceDE/>
      <w:autoSpaceDN/>
    </w:pPr>
    <w:rPr>
      <w:rFonts w:ascii="Arial" w:eastAsia="Arial" w:hAnsi="Arial" w:cs="Arial"/>
      <w:lang w:val="pt-BR" w:eastAsia="pt-BR" w:bidi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652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6524"/>
    <w:rPr>
      <w:rFonts w:ascii="Segoe UI" w:eastAsia="Arial" w:hAnsi="Segoe UI" w:cs="Segoe UI"/>
      <w:sz w:val="18"/>
      <w:szCs w:val="18"/>
      <w:lang w:val="pt-BR" w:eastAsia="pt-BR" w:bidi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3488"/>
    <w:pPr>
      <w:keepNext/>
      <w:keepLines/>
      <w:widowControl/>
      <w:numPr>
        <w:numId w:val="0"/>
      </w:numPr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07348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7348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B337B-0A9A-4DF5-9D62-06C3E26CB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1878</Words>
  <Characters>10144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 Mota Faleiro</dc:creator>
  <cp:lastModifiedBy>Aluno</cp:lastModifiedBy>
  <cp:revision>3</cp:revision>
  <dcterms:created xsi:type="dcterms:W3CDTF">2019-09-10T00:23:00Z</dcterms:created>
  <dcterms:modified xsi:type="dcterms:W3CDTF">2019-11-01T23:23:00Z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2019-03-16T00:00:00Z</vt:filetime>
  </property>
</Properties>
</file>